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66062BBF" w:rsidR="006A6DB4" w:rsidRDefault="009D46BD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 PARA LA ENTREVISTA</w:t>
      </w:r>
    </w:p>
    <w:p w14:paraId="00000007" w14:textId="05AB6C3B" w:rsidR="006A6DB4" w:rsidRDefault="00D4463E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Chiliquinga Yeshua, Espín Andrés &amp; Quispe Bryan</w:t>
      </w:r>
    </w:p>
    <w:p w14:paraId="00000008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Computación, Universidad de las Fuerzas Armadas ESPE</w:t>
      </w:r>
    </w:p>
    <w:p w14:paraId="00000009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14568: Ingeniería de Requisitos</w:t>
      </w:r>
    </w:p>
    <w:p w14:paraId="0000000A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Jenny Alexandra Ruíz Robalino</w:t>
      </w:r>
    </w:p>
    <w:p w14:paraId="0000000B" w14:textId="3116F6B7" w:rsidR="006A6DB4" w:rsidRDefault="00902C5A" w:rsidP="001B3A4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de junio </w:t>
      </w:r>
      <w:r w:rsidR="00387A58">
        <w:rPr>
          <w:rFonts w:ascii="Times New Roman" w:eastAsia="Times New Roman" w:hAnsi="Times New Roman" w:cs="Times New Roman"/>
          <w:sz w:val="24"/>
          <w:szCs w:val="24"/>
        </w:rPr>
        <w:t>de 2024</w:t>
      </w:r>
      <w:r w:rsidR="00387A58" w:rsidRPr="51EA11C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C" w14:textId="7D79E077" w:rsidR="006A6DB4" w:rsidRDefault="00327BA6" w:rsidP="001B3A43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7BA6">
        <w:rPr>
          <w:rFonts w:ascii="Times New Roman" w:eastAsia="Times New Roman" w:hAnsi="Times New Roman" w:cs="Times New Roman"/>
          <w:b/>
          <w:sz w:val="24"/>
          <w:szCs w:val="24"/>
        </w:rPr>
        <w:t>Requisitos Funcionales y Requisitos del sistema “</w:t>
      </w:r>
      <w:r w:rsidR="007736C9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7239F6" w:rsidRPr="007239F6">
        <w:rPr>
          <w:rFonts w:ascii="Times New Roman" w:eastAsia="Times New Roman" w:hAnsi="Times New Roman" w:cs="Times New Roman"/>
          <w:b/>
          <w:sz w:val="24"/>
          <w:szCs w:val="24"/>
        </w:rPr>
        <w:t>ágina web de proveedora de Internet</w:t>
      </w:r>
      <w:r w:rsidRPr="00327BA6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0675B5F2" w14:textId="681B59D9" w:rsidR="4196ED52" w:rsidRDefault="19C1FBE9" w:rsidP="13757296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AF5C3D">
        <w:rPr>
          <w:rFonts w:ascii="Times New Roman" w:eastAsia="Times New Roman" w:hAnsi="Times New Roman" w:cs="Times New Roman"/>
          <w:b/>
          <w:bCs/>
          <w:sz w:val="24"/>
          <w:szCs w:val="24"/>
        </w:rPr>
        <w:t>Contexto</w:t>
      </w:r>
    </w:p>
    <w:p w14:paraId="1D5F70AC" w14:textId="1BDD0C7F" w:rsidR="4ADCE4D5" w:rsidRDefault="4ADCE4D5" w:rsidP="70E92F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0E92F61">
        <w:rPr>
          <w:rFonts w:ascii="Times New Roman" w:eastAsia="Times New Roman" w:hAnsi="Times New Roman" w:cs="Times New Roman"/>
          <w:sz w:val="24"/>
          <w:szCs w:val="24"/>
        </w:rPr>
        <w:t>El objetivo principal de la entrevista es recopilar información detallada y precisa que pueda utilizarse para definir las necesidades y expectativas de todas las partes interesadas (stakeholders) en el desarrollo del nuevo sitio web de Planes de Internet. La técnica JAD se utiliza para facilitar un proceso colaborativo y estructurado donde los requisitos se aclaran y recopilan durante una entrevista.</w:t>
      </w:r>
    </w:p>
    <w:p w14:paraId="3FF4B94D" w14:textId="7DBC0508" w:rsidR="70E92F61" w:rsidRDefault="70E92F61" w:rsidP="70E92F6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4289C" w14:textId="0B45A25D" w:rsidR="00444133" w:rsidRDefault="008E448C" w:rsidP="001B3A4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Interesados en el proyecto</w:t>
      </w:r>
    </w:p>
    <w:p w14:paraId="087B822C" w14:textId="5F87C210" w:rsidR="008E448C" w:rsidRDefault="00023E49" w:rsidP="00FB3223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E49">
        <w:rPr>
          <w:rFonts w:ascii="Times New Roman" w:eastAsia="Times New Roman" w:hAnsi="Times New Roman" w:cs="Times New Roman"/>
          <w:sz w:val="24"/>
          <w:szCs w:val="24"/>
        </w:rPr>
        <w:t>Regulador Gubernamental (ARCOTEL)</w:t>
      </w:r>
    </w:p>
    <w:p w14:paraId="54081716" w14:textId="777906C2" w:rsidR="007B3C1B" w:rsidRDefault="0069756E" w:rsidP="00FB3223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6E">
        <w:rPr>
          <w:rFonts w:ascii="Times New Roman" w:eastAsia="Times New Roman" w:hAnsi="Times New Roman" w:cs="Times New Roman"/>
          <w:sz w:val="24"/>
          <w:szCs w:val="24"/>
        </w:rPr>
        <w:t>Cliente</w:t>
      </w:r>
      <w:r w:rsidR="00A04620">
        <w:rPr>
          <w:rFonts w:ascii="Times New Roman" w:eastAsia="Times New Roman" w:hAnsi="Times New Roman" w:cs="Times New Roman"/>
          <w:sz w:val="24"/>
          <w:szCs w:val="24"/>
        </w:rPr>
        <w:t xml:space="preserve"> (A quien se va dirigido </w:t>
      </w:r>
      <w:r w:rsidR="00EF195F">
        <w:rPr>
          <w:rFonts w:ascii="Times New Roman" w:eastAsia="Times New Roman" w:hAnsi="Times New Roman" w:cs="Times New Roman"/>
          <w:sz w:val="24"/>
          <w:szCs w:val="24"/>
        </w:rPr>
        <w:t>la entrevista)</w:t>
      </w:r>
    </w:p>
    <w:p w14:paraId="4EF21761" w14:textId="296DA9E4" w:rsidR="00151EDF" w:rsidRDefault="00151EDF" w:rsidP="00FB3223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EDF">
        <w:rPr>
          <w:rFonts w:ascii="Times New Roman" w:eastAsia="Times New Roman" w:hAnsi="Times New Roman" w:cs="Times New Roman"/>
          <w:sz w:val="24"/>
          <w:szCs w:val="24"/>
        </w:rPr>
        <w:t>Consumidores</w:t>
      </w:r>
    </w:p>
    <w:p w14:paraId="6B00BA06" w14:textId="28369283" w:rsidR="00134E00" w:rsidRPr="00023E49" w:rsidRDefault="00134E00" w:rsidP="00FB3223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00">
        <w:rPr>
          <w:rFonts w:ascii="Times New Roman" w:eastAsia="Times New Roman" w:hAnsi="Times New Roman" w:cs="Times New Roman"/>
          <w:sz w:val="24"/>
          <w:szCs w:val="24"/>
        </w:rPr>
        <w:t>Líder del Equipo de Desarrollo</w:t>
      </w:r>
    </w:p>
    <w:p w14:paraId="35774151" w14:textId="0BD3189E" w:rsidR="11C00EF0" w:rsidRDefault="00FE1F3C" w:rsidP="001B3A4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del sistema</w:t>
      </w:r>
    </w:p>
    <w:p w14:paraId="2158B7C6" w14:textId="23A126ED" w:rsidR="0048483C" w:rsidRDefault="0048483C" w:rsidP="0048483C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</w:t>
      </w:r>
    </w:p>
    <w:p w14:paraId="74313E5C" w14:textId="0CA54888" w:rsidR="0055516C" w:rsidRPr="0055516C" w:rsidRDefault="72559C6C" w:rsidP="0055516C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58D1C34A">
        <w:rPr>
          <w:rFonts w:ascii="Times New Roman" w:eastAsia="Times New Roman" w:hAnsi="Times New Roman" w:cs="Times New Roman"/>
          <w:sz w:val="24"/>
          <w:szCs w:val="24"/>
        </w:rPr>
        <w:t>R</w:t>
      </w:r>
      <w:r w:rsidR="0055516C" w:rsidRPr="58D1C34A">
        <w:rPr>
          <w:rFonts w:ascii="Times New Roman" w:eastAsia="Times New Roman" w:hAnsi="Times New Roman" w:cs="Times New Roman"/>
          <w:sz w:val="24"/>
          <w:szCs w:val="24"/>
        </w:rPr>
        <w:t>ecopilar</w:t>
      </w:r>
      <w:r w:rsidR="0055516C" w:rsidRPr="0055516C">
        <w:rPr>
          <w:rFonts w:ascii="Times New Roman" w:eastAsia="Times New Roman" w:hAnsi="Times New Roman" w:cs="Times New Roman"/>
          <w:bCs/>
          <w:sz w:val="24"/>
          <w:szCs w:val="24"/>
        </w:rPr>
        <w:t xml:space="preserve"> información detallada y precisa sobre las necesidades, expectativas y desafíos relacionados con la implementación y operación de una plataforma de comparación de planes de internet en </w:t>
      </w:r>
      <w:r w:rsidR="00A50713" w:rsidRPr="00A50713">
        <w:rPr>
          <w:rFonts w:ascii="Times New Roman" w:eastAsia="Times New Roman" w:hAnsi="Times New Roman" w:cs="Times New Roman"/>
          <w:bCs/>
          <w:sz w:val="24"/>
          <w:szCs w:val="24"/>
        </w:rPr>
        <w:t>IMPACTONET</w:t>
      </w:r>
      <w:r w:rsidR="0055516C" w:rsidRPr="0055516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36336A" w14:textId="4445D79B" w:rsidR="0048483C" w:rsidRDefault="0048483C" w:rsidP="0048483C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4880171D" w14:textId="744EC96F" w:rsidR="00CE460D" w:rsidRPr="00CE460D" w:rsidRDefault="00CE460D" w:rsidP="00CE460D">
      <w:pPr>
        <w:pStyle w:val="ListParagraph"/>
        <w:numPr>
          <w:ilvl w:val="0"/>
          <w:numId w:val="3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CE460D">
        <w:rPr>
          <w:rFonts w:ascii="Times New Roman" w:eastAsia="Times New Roman" w:hAnsi="Times New Roman" w:cs="Times New Roman"/>
          <w:bCs/>
          <w:sz w:val="24"/>
          <w:szCs w:val="24"/>
        </w:rPr>
        <w:t>ntender la visión y objetivos estratégicos de la empresa, las preferencias y experiencias de los usuarios potenciales, y los aspectos técnicos y operacionales relevantes para el personal involucrado en el desarrollo y mantenimiento de la plataforma.</w:t>
      </w:r>
    </w:p>
    <w:p w14:paraId="70F55B17" w14:textId="07238BE6" w:rsidR="00332E7D" w:rsidRDefault="00140DF2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 para la entrevista</w:t>
      </w:r>
    </w:p>
    <w:p w14:paraId="2A2A8E0C" w14:textId="4280F707" w:rsidR="6F5D9D3C" w:rsidRDefault="362EA3F5" w:rsidP="6F5D9D3C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D8C40FB">
        <w:t>¿Cuál es el propósito principal del sitio web?</w:t>
      </w:r>
    </w:p>
    <w:p w14:paraId="54BF19AD" w14:textId="285D11C7" w:rsidR="362EA3F5" w:rsidRDefault="362EA3F5" w:rsidP="511E3991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1E3991">
        <w:t>¿Qué funcionalidades deben estar presentes en el sitio web desde el lanzamiento?</w:t>
      </w:r>
    </w:p>
    <w:p w14:paraId="26D65F7E" w14:textId="7372421E" w:rsidR="62A414F7" w:rsidRDefault="362EA3F5" w:rsidP="62A414F7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32052B">
        <w:t>¿Qué tipo de información debe incluirse en la descripción de los planes de internet?</w:t>
      </w:r>
    </w:p>
    <w:p w14:paraId="080B92BD" w14:textId="71A9F573" w:rsidR="00140DF2" w:rsidRDefault="001C621E" w:rsidP="00140DF2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21E">
        <w:rPr>
          <w:rFonts w:ascii="Times New Roman" w:eastAsia="Times New Roman" w:hAnsi="Times New Roman" w:cs="Times New Roman"/>
          <w:bCs/>
          <w:sz w:val="24"/>
          <w:szCs w:val="24"/>
        </w:rPr>
        <w:t xml:space="preserve">¿Cuál es la visión a largo plazo de </w:t>
      </w:r>
      <w:r w:rsidR="00A50713" w:rsidRPr="00A50713">
        <w:rPr>
          <w:rFonts w:ascii="Times New Roman" w:eastAsia="Times New Roman" w:hAnsi="Times New Roman" w:cs="Times New Roman"/>
          <w:bCs/>
          <w:sz w:val="24"/>
          <w:szCs w:val="24"/>
        </w:rPr>
        <w:t>IMPACTONET</w:t>
      </w:r>
      <w:r w:rsidRPr="001C621E">
        <w:rPr>
          <w:rFonts w:ascii="Times New Roman" w:eastAsia="Times New Roman" w:hAnsi="Times New Roman" w:cs="Times New Roman"/>
          <w:bCs/>
          <w:sz w:val="24"/>
          <w:szCs w:val="24"/>
        </w:rPr>
        <w:t>. en cuanto a la oferta de servicios de internet?</w:t>
      </w:r>
    </w:p>
    <w:p w14:paraId="6D884B6F" w14:textId="2ADACEA8" w:rsidR="00EA0FED" w:rsidRDefault="00EA0FED" w:rsidP="00140DF2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0FED">
        <w:rPr>
          <w:rFonts w:ascii="Times New Roman" w:eastAsia="Times New Roman" w:hAnsi="Times New Roman" w:cs="Times New Roman"/>
          <w:bCs/>
          <w:sz w:val="24"/>
          <w:szCs w:val="24"/>
        </w:rPr>
        <w:t>¿Cuáles son las prioridades más importantes para la empresa</w:t>
      </w:r>
      <w:r w:rsidR="00C515C3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1F252FA0" w14:textId="2A3CB079" w:rsidR="00367AFA" w:rsidRDefault="005B5231" w:rsidP="00140DF2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5231">
        <w:rPr>
          <w:rFonts w:ascii="Times New Roman" w:eastAsia="Times New Roman" w:hAnsi="Times New Roman" w:cs="Times New Roman"/>
          <w:bCs/>
          <w:sz w:val="24"/>
          <w:szCs w:val="24"/>
        </w:rPr>
        <w:t>¿Qué oportunidades ven en el mercado actual que podrían ser aprovechadas con esta plataforma?</w:t>
      </w:r>
    </w:p>
    <w:p w14:paraId="0238A344" w14:textId="4E05B896" w:rsidR="00096F84" w:rsidRDefault="00096F84" w:rsidP="00140DF2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6F84">
        <w:rPr>
          <w:rFonts w:ascii="Times New Roman" w:eastAsia="Times New Roman" w:hAnsi="Times New Roman" w:cs="Times New Roman"/>
          <w:bCs/>
          <w:sz w:val="24"/>
          <w:szCs w:val="24"/>
        </w:rPr>
        <w:t>¿Cuáles son los principales retos que anticipan en la implementación y operación de esta plataforma?</w:t>
      </w:r>
    </w:p>
    <w:p w14:paraId="77AE56B4" w14:textId="6EDBB4DF" w:rsidR="00245DBD" w:rsidRDefault="006C58F9" w:rsidP="00140DF2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58F9">
        <w:rPr>
          <w:rFonts w:ascii="Times New Roman" w:eastAsia="Times New Roman" w:hAnsi="Times New Roman" w:cs="Times New Roman"/>
          <w:bCs/>
          <w:sz w:val="24"/>
          <w:szCs w:val="24"/>
        </w:rPr>
        <w:t>¿Qué funcionalidades adicionales le gustaría ver en una plataforma de comparación de planes de internet?</w:t>
      </w:r>
    </w:p>
    <w:p w14:paraId="2EE54DA8" w14:textId="7CA1EA9D" w:rsidR="002661E1" w:rsidRPr="00875064" w:rsidRDefault="00F36CF0" w:rsidP="00140DF2">
      <w:pPr>
        <w:pStyle w:val="ListParagraph"/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661E1" w:rsidRPr="000577D8">
        <w:rPr>
          <w:rFonts w:ascii="Times New Roman" w:hAnsi="Times New Roman" w:cs="Times New Roman"/>
          <w:sz w:val="24"/>
          <w:szCs w:val="24"/>
        </w:rPr>
        <w:t>Con qué frecuencia se espera actualizar la información de los planes de internet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54FEEEA" w14:textId="1338F407" w:rsidR="4FEEDC53" w:rsidRPr="00875064" w:rsidRDefault="00875064" w:rsidP="566FAF8B">
      <w:pPr>
        <w:pStyle w:val="ListParagraph"/>
        <w:numPr>
          <w:ilvl w:val="1"/>
          <w:numId w:val="10"/>
        </w:numPr>
        <w:tabs>
          <w:tab w:val="left" w:pos="810"/>
          <w:tab w:val="left" w:pos="900"/>
        </w:tabs>
        <w:spacing w:line="480" w:lineRule="auto"/>
        <w:rPr>
          <w:del w:id="0" w:author="Microsoft Word" w:date="2024-06-03T08:44:00Z" w16du:dateUtc="2024-06-03T13:44:00Z"/>
          <w:rFonts w:ascii="Times New Roman" w:eastAsia="Times New Roman" w:hAnsi="Times New Roman" w:cs="Times New Roman"/>
          <w:bCs/>
          <w:sz w:val="24"/>
          <w:szCs w:val="24"/>
        </w:rPr>
      </w:pPr>
      <w:r w:rsidRPr="00875064">
        <w:rPr>
          <w:rFonts w:ascii="Times New Roman" w:eastAsia="Times New Roman" w:hAnsi="Times New Roman" w:cs="Times New Roman"/>
          <w:bCs/>
          <w:sz w:val="24"/>
          <w:szCs w:val="24"/>
        </w:rPr>
        <w:t>¿Hay algo más que les gustaría agregar o que no hayamos cubierto?</w:t>
      </w:r>
    </w:p>
    <w:p w14:paraId="712079F6" w14:textId="05F3C935" w:rsidR="000577D8" w:rsidRPr="000577D8" w:rsidRDefault="000577D8" w:rsidP="25E7F5BB">
      <w:pPr>
        <w:pStyle w:val="ListParagraph"/>
        <w:numPr>
          <w:ilvl w:val="1"/>
          <w:numId w:val="10"/>
        </w:numPr>
        <w:tabs>
          <w:tab w:val="left" w:pos="810"/>
        </w:tabs>
        <w:spacing w:line="480" w:lineRule="auto"/>
        <w:ind w:left="288" w:firstLine="0"/>
        <w:rPr>
          <w:rFonts w:ascii="Times New Roman" w:hAnsi="Times New Roman" w:cs="Times New Roman"/>
          <w:sz w:val="24"/>
          <w:szCs w:val="24"/>
        </w:rPr>
      </w:pPr>
      <w:r w:rsidRPr="000577D8">
        <w:rPr>
          <w:rFonts w:ascii="Times New Roman" w:hAnsi="Times New Roman" w:cs="Times New Roman"/>
          <w:sz w:val="24"/>
          <w:szCs w:val="24"/>
        </w:rPr>
        <w:t xml:space="preserve">¿Cuáles son sus principales preocupaciones o prioridades con respecto al sitio web?     </w:t>
      </w:r>
    </w:p>
    <w:p w14:paraId="00000032" w14:textId="7DF9FB4B" w:rsidR="006A6DB4" w:rsidRPr="00F87C4A" w:rsidRDefault="03D409FE" w:rsidP="00F87C4A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3D409FE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</w:p>
    <w:p w14:paraId="56B5D1DD" w14:textId="3BB532D5" w:rsidR="006A6DB4" w:rsidRPr="001C621E" w:rsidRDefault="49B249FB" w:rsidP="000B3829">
      <w:pPr>
        <w:spacing w:line="48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621E">
        <w:rPr>
          <w:rFonts w:ascii="Times New Roman" w:eastAsia="Times New Roman" w:hAnsi="Times New Roman" w:cs="Times New Roman"/>
          <w:sz w:val="24"/>
          <w:szCs w:val="24"/>
        </w:rPr>
        <w:t>Durán Toro, A., &amp; Bernárdez Jiménez, B. (2002). Metodología para la elicitación de requisitos de sistemas software (Versión 2.3). Informe Técnico LSI-2000-10 (revisado), Departamento de Lenguajes y Sistemas Informáticos, Escuela Técnica Superior de Ingeniería Informática, Sevilla.</w:t>
      </w:r>
    </w:p>
    <w:sectPr w:rsidR="006A6DB4" w:rsidRPr="001C62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92821" w14:textId="77777777" w:rsidR="00BA3D11" w:rsidRDefault="00BA3D11">
      <w:pPr>
        <w:spacing w:line="240" w:lineRule="auto"/>
      </w:pPr>
      <w:r>
        <w:separator/>
      </w:r>
    </w:p>
  </w:endnote>
  <w:endnote w:type="continuationSeparator" w:id="0">
    <w:p w14:paraId="44C0C911" w14:textId="77777777" w:rsidR="00BA3D11" w:rsidRDefault="00BA3D11">
      <w:pPr>
        <w:spacing w:line="240" w:lineRule="auto"/>
      </w:pPr>
      <w:r>
        <w:continuationSeparator/>
      </w:r>
    </w:p>
  </w:endnote>
  <w:endnote w:type="continuationNotice" w:id="1">
    <w:p w14:paraId="0215ECE7" w14:textId="77777777" w:rsidR="00BA3D11" w:rsidRDefault="00BA3D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754D7" w14:textId="77777777" w:rsidR="00790BC7" w:rsidRDefault="00790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0E185" w14:textId="77777777" w:rsidR="00790BC7" w:rsidRDefault="00790B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6A6DB4" w:rsidRDefault="006A6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80F4F" w14:textId="77777777" w:rsidR="00BA3D11" w:rsidRDefault="00BA3D11">
      <w:pPr>
        <w:spacing w:line="240" w:lineRule="auto"/>
      </w:pPr>
      <w:r>
        <w:separator/>
      </w:r>
    </w:p>
  </w:footnote>
  <w:footnote w:type="continuationSeparator" w:id="0">
    <w:p w14:paraId="32434E7D" w14:textId="77777777" w:rsidR="00BA3D11" w:rsidRDefault="00BA3D11">
      <w:pPr>
        <w:spacing w:line="240" w:lineRule="auto"/>
      </w:pPr>
      <w:r>
        <w:continuationSeparator/>
      </w:r>
    </w:p>
  </w:footnote>
  <w:footnote w:type="continuationNotice" w:id="1">
    <w:p w14:paraId="003B3AFE" w14:textId="77777777" w:rsidR="00BA3D11" w:rsidRDefault="00BA3D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5DB8A" w14:textId="77777777" w:rsidR="00790BC7" w:rsidRDefault="00790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4" w14:textId="7B703954" w:rsidR="006A6DB4" w:rsidRDefault="00387A5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4463E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5" w14:textId="77777777" w:rsidR="006A6DB4" w:rsidRDefault="006A6DB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04D"/>
    <w:multiLevelType w:val="hybridMultilevel"/>
    <w:tmpl w:val="CA1E674C"/>
    <w:lvl w:ilvl="0" w:tplc="A1387EE0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1B4F"/>
    <w:multiLevelType w:val="multilevel"/>
    <w:tmpl w:val="FC12E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C0E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D10355"/>
    <w:multiLevelType w:val="hybridMultilevel"/>
    <w:tmpl w:val="FFFFFFFF"/>
    <w:lvl w:ilvl="0" w:tplc="12C8DD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203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4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8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2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CC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E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C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EF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91CE0"/>
    <w:multiLevelType w:val="multilevel"/>
    <w:tmpl w:val="FCB65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A484B6"/>
    <w:multiLevelType w:val="hybridMultilevel"/>
    <w:tmpl w:val="D0AE5512"/>
    <w:lvl w:ilvl="0" w:tplc="12C6A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6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4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46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0D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E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03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DC3B2"/>
    <w:multiLevelType w:val="hybridMultilevel"/>
    <w:tmpl w:val="FFFFFFFF"/>
    <w:lvl w:ilvl="0" w:tplc="74FE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89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4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4F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4F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8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AA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89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8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D7C"/>
    <w:multiLevelType w:val="hybridMultilevel"/>
    <w:tmpl w:val="E9F0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3259E"/>
    <w:multiLevelType w:val="hybridMultilevel"/>
    <w:tmpl w:val="CE8E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F0118"/>
    <w:multiLevelType w:val="multilevel"/>
    <w:tmpl w:val="2466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FF102F"/>
    <w:multiLevelType w:val="multilevel"/>
    <w:tmpl w:val="2076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CF4425"/>
    <w:multiLevelType w:val="hybridMultilevel"/>
    <w:tmpl w:val="985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52FD"/>
    <w:multiLevelType w:val="hybridMultilevel"/>
    <w:tmpl w:val="483445B4"/>
    <w:lvl w:ilvl="0" w:tplc="832A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4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6F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EF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3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1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8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A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C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6C05"/>
    <w:multiLevelType w:val="hybridMultilevel"/>
    <w:tmpl w:val="970E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42AB1"/>
    <w:multiLevelType w:val="hybridMultilevel"/>
    <w:tmpl w:val="B8E8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31534"/>
    <w:multiLevelType w:val="hybridMultilevel"/>
    <w:tmpl w:val="209C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D2C72"/>
    <w:multiLevelType w:val="hybridMultilevel"/>
    <w:tmpl w:val="8F06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709D"/>
    <w:multiLevelType w:val="hybridMultilevel"/>
    <w:tmpl w:val="FFFFFFFF"/>
    <w:lvl w:ilvl="0" w:tplc="C9A40F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E66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26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7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A5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0C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0A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C4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90F82"/>
    <w:multiLevelType w:val="hybridMultilevel"/>
    <w:tmpl w:val="54F2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D73F3"/>
    <w:multiLevelType w:val="hybridMultilevel"/>
    <w:tmpl w:val="FFFFFFFF"/>
    <w:lvl w:ilvl="0" w:tplc="76285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1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EC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5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8E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C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ED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F2E51"/>
    <w:multiLevelType w:val="hybridMultilevel"/>
    <w:tmpl w:val="248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B20E8"/>
    <w:multiLevelType w:val="multilevel"/>
    <w:tmpl w:val="3CC83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CA7D58"/>
    <w:multiLevelType w:val="multilevel"/>
    <w:tmpl w:val="F39AF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7761ABE"/>
    <w:multiLevelType w:val="multilevel"/>
    <w:tmpl w:val="6360D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3EC5"/>
    <w:multiLevelType w:val="hybridMultilevel"/>
    <w:tmpl w:val="7438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F52F2"/>
    <w:multiLevelType w:val="hybridMultilevel"/>
    <w:tmpl w:val="B694F44E"/>
    <w:lvl w:ilvl="0" w:tplc="12C6A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52668"/>
    <w:multiLevelType w:val="hybridMultilevel"/>
    <w:tmpl w:val="97B0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A01C2"/>
    <w:multiLevelType w:val="hybridMultilevel"/>
    <w:tmpl w:val="07AA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D6302"/>
    <w:multiLevelType w:val="multilevel"/>
    <w:tmpl w:val="2954D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08228A"/>
    <w:multiLevelType w:val="hybridMultilevel"/>
    <w:tmpl w:val="7CD44D2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44666"/>
    <w:multiLevelType w:val="hybridMultilevel"/>
    <w:tmpl w:val="F40C20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752E3BF3"/>
    <w:multiLevelType w:val="hybridMultilevel"/>
    <w:tmpl w:val="3672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50CB1"/>
    <w:multiLevelType w:val="hybridMultilevel"/>
    <w:tmpl w:val="4A1A4A82"/>
    <w:lvl w:ilvl="0" w:tplc="DAFED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E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6F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E1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0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47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A4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8F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5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E1C7B"/>
    <w:multiLevelType w:val="hybridMultilevel"/>
    <w:tmpl w:val="FA4E07BC"/>
    <w:lvl w:ilvl="0" w:tplc="A1387EE0">
      <w:start w:val="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93297"/>
    <w:multiLevelType w:val="hybridMultilevel"/>
    <w:tmpl w:val="2DE03038"/>
    <w:lvl w:ilvl="0" w:tplc="12C6A5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2437428">
    <w:abstractNumId w:val="32"/>
  </w:num>
  <w:num w:numId="2" w16cid:durableId="34742798">
    <w:abstractNumId w:val="12"/>
  </w:num>
  <w:num w:numId="3" w16cid:durableId="981692187">
    <w:abstractNumId w:val="22"/>
  </w:num>
  <w:num w:numId="4" w16cid:durableId="999306422">
    <w:abstractNumId w:val="23"/>
  </w:num>
  <w:num w:numId="5" w16cid:durableId="793912557">
    <w:abstractNumId w:val="4"/>
  </w:num>
  <w:num w:numId="6" w16cid:durableId="1298687597">
    <w:abstractNumId w:val="10"/>
  </w:num>
  <w:num w:numId="7" w16cid:durableId="208152671">
    <w:abstractNumId w:val="21"/>
  </w:num>
  <w:num w:numId="8" w16cid:durableId="1814442277">
    <w:abstractNumId w:val="9"/>
  </w:num>
  <w:num w:numId="9" w16cid:durableId="1268852716">
    <w:abstractNumId w:val="28"/>
  </w:num>
  <w:num w:numId="10" w16cid:durableId="1207178438">
    <w:abstractNumId w:val="1"/>
  </w:num>
  <w:num w:numId="11" w16cid:durableId="1700007558">
    <w:abstractNumId w:val="26"/>
  </w:num>
  <w:num w:numId="12" w16cid:durableId="131217549">
    <w:abstractNumId w:val="29"/>
  </w:num>
  <w:num w:numId="13" w16cid:durableId="1024676612">
    <w:abstractNumId w:val="3"/>
  </w:num>
  <w:num w:numId="14" w16cid:durableId="1498961169">
    <w:abstractNumId w:val="17"/>
  </w:num>
  <w:num w:numId="15" w16cid:durableId="912859368">
    <w:abstractNumId w:val="5"/>
  </w:num>
  <w:num w:numId="16" w16cid:durableId="363554995">
    <w:abstractNumId w:val="19"/>
  </w:num>
  <w:num w:numId="17" w16cid:durableId="1390807127">
    <w:abstractNumId w:val="6"/>
  </w:num>
  <w:num w:numId="18" w16cid:durableId="1154180986">
    <w:abstractNumId w:val="2"/>
  </w:num>
  <w:num w:numId="19" w16cid:durableId="550267260">
    <w:abstractNumId w:val="34"/>
  </w:num>
  <w:num w:numId="20" w16cid:durableId="1779063599">
    <w:abstractNumId w:val="25"/>
  </w:num>
  <w:num w:numId="21" w16cid:durableId="372005104">
    <w:abstractNumId w:val="15"/>
  </w:num>
  <w:num w:numId="22" w16cid:durableId="841898705">
    <w:abstractNumId w:val="20"/>
  </w:num>
  <w:num w:numId="23" w16cid:durableId="1793478603">
    <w:abstractNumId w:val="27"/>
  </w:num>
  <w:num w:numId="24" w16cid:durableId="112212899">
    <w:abstractNumId w:val="8"/>
  </w:num>
  <w:num w:numId="25" w16cid:durableId="1407262142">
    <w:abstractNumId w:val="16"/>
  </w:num>
  <w:num w:numId="26" w16cid:durableId="1027759766">
    <w:abstractNumId w:val="31"/>
  </w:num>
  <w:num w:numId="27" w16cid:durableId="1228608134">
    <w:abstractNumId w:val="18"/>
  </w:num>
  <w:num w:numId="28" w16cid:durableId="473136991">
    <w:abstractNumId w:val="14"/>
  </w:num>
  <w:num w:numId="29" w16cid:durableId="1045452033">
    <w:abstractNumId w:val="0"/>
  </w:num>
  <w:num w:numId="30" w16cid:durableId="2075086119">
    <w:abstractNumId w:val="11"/>
  </w:num>
  <w:num w:numId="31" w16cid:durableId="1160123465">
    <w:abstractNumId w:val="24"/>
  </w:num>
  <w:num w:numId="32" w16cid:durableId="1103763234">
    <w:abstractNumId w:val="7"/>
  </w:num>
  <w:num w:numId="33" w16cid:durableId="1044210078">
    <w:abstractNumId w:val="13"/>
  </w:num>
  <w:num w:numId="34" w16cid:durableId="1346322365">
    <w:abstractNumId w:val="33"/>
  </w:num>
  <w:num w:numId="35" w16cid:durableId="14702409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B4"/>
    <w:rsid w:val="00000553"/>
    <w:rsid w:val="00002A33"/>
    <w:rsid w:val="000039FF"/>
    <w:rsid w:val="0001030C"/>
    <w:rsid w:val="0001242A"/>
    <w:rsid w:val="0001411B"/>
    <w:rsid w:val="00022FAF"/>
    <w:rsid w:val="00023E49"/>
    <w:rsid w:val="000253D8"/>
    <w:rsid w:val="0002764A"/>
    <w:rsid w:val="00032F58"/>
    <w:rsid w:val="000406A2"/>
    <w:rsid w:val="00040F46"/>
    <w:rsid w:val="00041B8C"/>
    <w:rsid w:val="00043B27"/>
    <w:rsid w:val="00043E19"/>
    <w:rsid w:val="000444BC"/>
    <w:rsid w:val="000450CC"/>
    <w:rsid w:val="000511DE"/>
    <w:rsid w:val="0005216E"/>
    <w:rsid w:val="00055E4B"/>
    <w:rsid w:val="00056372"/>
    <w:rsid w:val="00056753"/>
    <w:rsid w:val="000577D8"/>
    <w:rsid w:val="000651F8"/>
    <w:rsid w:val="00065C9C"/>
    <w:rsid w:val="000676CD"/>
    <w:rsid w:val="00074426"/>
    <w:rsid w:val="00077298"/>
    <w:rsid w:val="00077BEA"/>
    <w:rsid w:val="00081A93"/>
    <w:rsid w:val="00083034"/>
    <w:rsid w:val="00083425"/>
    <w:rsid w:val="00085765"/>
    <w:rsid w:val="000900B2"/>
    <w:rsid w:val="0009319F"/>
    <w:rsid w:val="00096C77"/>
    <w:rsid w:val="00096F84"/>
    <w:rsid w:val="000975E7"/>
    <w:rsid w:val="000A1279"/>
    <w:rsid w:val="000A3FBA"/>
    <w:rsid w:val="000A6BCF"/>
    <w:rsid w:val="000A6FCF"/>
    <w:rsid w:val="000A7E2C"/>
    <w:rsid w:val="000B1026"/>
    <w:rsid w:val="000B1595"/>
    <w:rsid w:val="000B174F"/>
    <w:rsid w:val="000B3829"/>
    <w:rsid w:val="000B3C08"/>
    <w:rsid w:val="000B4877"/>
    <w:rsid w:val="000B7777"/>
    <w:rsid w:val="000C015F"/>
    <w:rsid w:val="000C21A5"/>
    <w:rsid w:val="000C458D"/>
    <w:rsid w:val="000C630E"/>
    <w:rsid w:val="000C64F7"/>
    <w:rsid w:val="000C68A3"/>
    <w:rsid w:val="000C769E"/>
    <w:rsid w:val="000D0D47"/>
    <w:rsid w:val="000D0E51"/>
    <w:rsid w:val="000D2256"/>
    <w:rsid w:val="000D6B1D"/>
    <w:rsid w:val="000D6EE2"/>
    <w:rsid w:val="000D7A60"/>
    <w:rsid w:val="000D7D3B"/>
    <w:rsid w:val="000E0E70"/>
    <w:rsid w:val="000E1835"/>
    <w:rsid w:val="000E62FE"/>
    <w:rsid w:val="000F3CF8"/>
    <w:rsid w:val="000F53BC"/>
    <w:rsid w:val="000F55AD"/>
    <w:rsid w:val="000F5B84"/>
    <w:rsid w:val="00101522"/>
    <w:rsid w:val="001046BB"/>
    <w:rsid w:val="00110C17"/>
    <w:rsid w:val="00111825"/>
    <w:rsid w:val="00112A50"/>
    <w:rsid w:val="00114785"/>
    <w:rsid w:val="001212B8"/>
    <w:rsid w:val="00122DEE"/>
    <w:rsid w:val="00122EA8"/>
    <w:rsid w:val="00124262"/>
    <w:rsid w:val="001243AC"/>
    <w:rsid w:val="00124B16"/>
    <w:rsid w:val="00125EB2"/>
    <w:rsid w:val="0012745A"/>
    <w:rsid w:val="001276F2"/>
    <w:rsid w:val="0013092B"/>
    <w:rsid w:val="00131797"/>
    <w:rsid w:val="00134384"/>
    <w:rsid w:val="00134A3F"/>
    <w:rsid w:val="00134B18"/>
    <w:rsid w:val="00134BBC"/>
    <w:rsid w:val="00134E00"/>
    <w:rsid w:val="00135B9C"/>
    <w:rsid w:val="0014084D"/>
    <w:rsid w:val="00140BA8"/>
    <w:rsid w:val="00140DF2"/>
    <w:rsid w:val="00140E25"/>
    <w:rsid w:val="00142ADC"/>
    <w:rsid w:val="00142C2B"/>
    <w:rsid w:val="001459B0"/>
    <w:rsid w:val="0014609B"/>
    <w:rsid w:val="00151EDF"/>
    <w:rsid w:val="0015325D"/>
    <w:rsid w:val="00155BCA"/>
    <w:rsid w:val="0016032D"/>
    <w:rsid w:val="00161E77"/>
    <w:rsid w:val="0016233D"/>
    <w:rsid w:val="001633B9"/>
    <w:rsid w:val="0016497D"/>
    <w:rsid w:val="00164BC2"/>
    <w:rsid w:val="00165BB4"/>
    <w:rsid w:val="00166D9E"/>
    <w:rsid w:val="0017304A"/>
    <w:rsid w:val="001750FA"/>
    <w:rsid w:val="00176504"/>
    <w:rsid w:val="001859B2"/>
    <w:rsid w:val="00190417"/>
    <w:rsid w:val="0019539F"/>
    <w:rsid w:val="00195BA0"/>
    <w:rsid w:val="0019702B"/>
    <w:rsid w:val="0019787C"/>
    <w:rsid w:val="001A1678"/>
    <w:rsid w:val="001A5240"/>
    <w:rsid w:val="001A6888"/>
    <w:rsid w:val="001A7700"/>
    <w:rsid w:val="001A7DCF"/>
    <w:rsid w:val="001B1017"/>
    <w:rsid w:val="001B3A43"/>
    <w:rsid w:val="001B5BB8"/>
    <w:rsid w:val="001B7406"/>
    <w:rsid w:val="001B7B62"/>
    <w:rsid w:val="001C0067"/>
    <w:rsid w:val="001C0782"/>
    <w:rsid w:val="001C0E97"/>
    <w:rsid w:val="001C2F87"/>
    <w:rsid w:val="001C30CA"/>
    <w:rsid w:val="001C39A0"/>
    <w:rsid w:val="001C621E"/>
    <w:rsid w:val="001C71BD"/>
    <w:rsid w:val="001D077B"/>
    <w:rsid w:val="001D1DB6"/>
    <w:rsid w:val="001D6D6F"/>
    <w:rsid w:val="001E144B"/>
    <w:rsid w:val="001E2302"/>
    <w:rsid w:val="001E4C1D"/>
    <w:rsid w:val="001E5FD7"/>
    <w:rsid w:val="001E630D"/>
    <w:rsid w:val="001F1F39"/>
    <w:rsid w:val="001F2689"/>
    <w:rsid w:val="001F34C8"/>
    <w:rsid w:val="0020022A"/>
    <w:rsid w:val="00205785"/>
    <w:rsid w:val="00206962"/>
    <w:rsid w:val="00206D0D"/>
    <w:rsid w:val="00207FC6"/>
    <w:rsid w:val="002117BF"/>
    <w:rsid w:val="00211D18"/>
    <w:rsid w:val="00215E61"/>
    <w:rsid w:val="002169D5"/>
    <w:rsid w:val="00217E8C"/>
    <w:rsid w:val="00220417"/>
    <w:rsid w:val="00224B8D"/>
    <w:rsid w:val="0022598C"/>
    <w:rsid w:val="002300C6"/>
    <w:rsid w:val="002300E5"/>
    <w:rsid w:val="0023322F"/>
    <w:rsid w:val="002336A3"/>
    <w:rsid w:val="0023422C"/>
    <w:rsid w:val="0023455A"/>
    <w:rsid w:val="00237680"/>
    <w:rsid w:val="00240154"/>
    <w:rsid w:val="002405BA"/>
    <w:rsid w:val="00241C4C"/>
    <w:rsid w:val="00244331"/>
    <w:rsid w:val="00245DBD"/>
    <w:rsid w:val="002467C3"/>
    <w:rsid w:val="00246AAC"/>
    <w:rsid w:val="00246F03"/>
    <w:rsid w:val="00250C91"/>
    <w:rsid w:val="00251657"/>
    <w:rsid w:val="002531E4"/>
    <w:rsid w:val="00253967"/>
    <w:rsid w:val="00256544"/>
    <w:rsid w:val="0025707B"/>
    <w:rsid w:val="002579AD"/>
    <w:rsid w:val="00260490"/>
    <w:rsid w:val="00260C0F"/>
    <w:rsid w:val="00260CA5"/>
    <w:rsid w:val="002620F7"/>
    <w:rsid w:val="0026293C"/>
    <w:rsid w:val="0026424D"/>
    <w:rsid w:val="002661E1"/>
    <w:rsid w:val="002662E7"/>
    <w:rsid w:val="00270370"/>
    <w:rsid w:val="00270ED7"/>
    <w:rsid w:val="00272363"/>
    <w:rsid w:val="00272ADA"/>
    <w:rsid w:val="00273BC6"/>
    <w:rsid w:val="002748AC"/>
    <w:rsid w:val="002760DA"/>
    <w:rsid w:val="00276236"/>
    <w:rsid w:val="0027733B"/>
    <w:rsid w:val="00277A06"/>
    <w:rsid w:val="00282358"/>
    <w:rsid w:val="00283772"/>
    <w:rsid w:val="0028535A"/>
    <w:rsid w:val="002856D9"/>
    <w:rsid w:val="00287596"/>
    <w:rsid w:val="00287AA4"/>
    <w:rsid w:val="00287D99"/>
    <w:rsid w:val="00290822"/>
    <w:rsid w:val="00291D31"/>
    <w:rsid w:val="00291D92"/>
    <w:rsid w:val="00292CD1"/>
    <w:rsid w:val="00293162"/>
    <w:rsid w:val="00294A24"/>
    <w:rsid w:val="00295551"/>
    <w:rsid w:val="002A0DCA"/>
    <w:rsid w:val="002A18C4"/>
    <w:rsid w:val="002A1F87"/>
    <w:rsid w:val="002A2037"/>
    <w:rsid w:val="002A40D3"/>
    <w:rsid w:val="002A51CD"/>
    <w:rsid w:val="002A71F6"/>
    <w:rsid w:val="002B1ADE"/>
    <w:rsid w:val="002B2465"/>
    <w:rsid w:val="002B3DC0"/>
    <w:rsid w:val="002B41F2"/>
    <w:rsid w:val="002B4AA9"/>
    <w:rsid w:val="002B5725"/>
    <w:rsid w:val="002B6224"/>
    <w:rsid w:val="002C11A4"/>
    <w:rsid w:val="002C1BC1"/>
    <w:rsid w:val="002C293D"/>
    <w:rsid w:val="002C4EE6"/>
    <w:rsid w:val="002C57EF"/>
    <w:rsid w:val="002C7F86"/>
    <w:rsid w:val="002D007D"/>
    <w:rsid w:val="002D0A86"/>
    <w:rsid w:val="002D1234"/>
    <w:rsid w:val="002D1431"/>
    <w:rsid w:val="002D28FA"/>
    <w:rsid w:val="002D4988"/>
    <w:rsid w:val="002D4BCF"/>
    <w:rsid w:val="002D590E"/>
    <w:rsid w:val="002D6172"/>
    <w:rsid w:val="002D7C39"/>
    <w:rsid w:val="002E171D"/>
    <w:rsid w:val="002E1912"/>
    <w:rsid w:val="002E41AA"/>
    <w:rsid w:val="002E7654"/>
    <w:rsid w:val="002F075E"/>
    <w:rsid w:val="002F53FD"/>
    <w:rsid w:val="002F560F"/>
    <w:rsid w:val="002F747B"/>
    <w:rsid w:val="002F750B"/>
    <w:rsid w:val="003006D5"/>
    <w:rsid w:val="00301039"/>
    <w:rsid w:val="003020AC"/>
    <w:rsid w:val="00302344"/>
    <w:rsid w:val="003040D5"/>
    <w:rsid w:val="0030625C"/>
    <w:rsid w:val="00311EAB"/>
    <w:rsid w:val="00314B54"/>
    <w:rsid w:val="00315335"/>
    <w:rsid w:val="00316388"/>
    <w:rsid w:val="00320251"/>
    <w:rsid w:val="0032188A"/>
    <w:rsid w:val="00321FD7"/>
    <w:rsid w:val="003223A2"/>
    <w:rsid w:val="003224F7"/>
    <w:rsid w:val="00326532"/>
    <w:rsid w:val="00326656"/>
    <w:rsid w:val="003273E5"/>
    <w:rsid w:val="00327426"/>
    <w:rsid w:val="00327BA6"/>
    <w:rsid w:val="00330B79"/>
    <w:rsid w:val="0033106B"/>
    <w:rsid w:val="00332E7D"/>
    <w:rsid w:val="003357C9"/>
    <w:rsid w:val="003357CB"/>
    <w:rsid w:val="00335EC4"/>
    <w:rsid w:val="0033642E"/>
    <w:rsid w:val="00342FC9"/>
    <w:rsid w:val="00343452"/>
    <w:rsid w:val="003452B5"/>
    <w:rsid w:val="003454C0"/>
    <w:rsid w:val="003463F3"/>
    <w:rsid w:val="00347757"/>
    <w:rsid w:val="00351B13"/>
    <w:rsid w:val="003526FB"/>
    <w:rsid w:val="00353BFB"/>
    <w:rsid w:val="00353FF9"/>
    <w:rsid w:val="00355E4D"/>
    <w:rsid w:val="00362D6B"/>
    <w:rsid w:val="00363B14"/>
    <w:rsid w:val="00366B67"/>
    <w:rsid w:val="00367AFA"/>
    <w:rsid w:val="003703C6"/>
    <w:rsid w:val="00370C1F"/>
    <w:rsid w:val="00375E7A"/>
    <w:rsid w:val="00376123"/>
    <w:rsid w:val="00382EE3"/>
    <w:rsid w:val="00387A58"/>
    <w:rsid w:val="00390559"/>
    <w:rsid w:val="003934D2"/>
    <w:rsid w:val="00393D56"/>
    <w:rsid w:val="0039415C"/>
    <w:rsid w:val="00394FA1"/>
    <w:rsid w:val="003A03AE"/>
    <w:rsid w:val="003A1442"/>
    <w:rsid w:val="003B24F8"/>
    <w:rsid w:val="003B2988"/>
    <w:rsid w:val="003B5949"/>
    <w:rsid w:val="003B675E"/>
    <w:rsid w:val="003B6EA4"/>
    <w:rsid w:val="003C4A04"/>
    <w:rsid w:val="003C6F3F"/>
    <w:rsid w:val="003D1E17"/>
    <w:rsid w:val="003D726F"/>
    <w:rsid w:val="003D76FF"/>
    <w:rsid w:val="003E0E2C"/>
    <w:rsid w:val="003E5759"/>
    <w:rsid w:val="003E7B69"/>
    <w:rsid w:val="003F0BBB"/>
    <w:rsid w:val="003F18E2"/>
    <w:rsid w:val="003F1AB5"/>
    <w:rsid w:val="003F1DD8"/>
    <w:rsid w:val="003F338D"/>
    <w:rsid w:val="003F5034"/>
    <w:rsid w:val="003F7715"/>
    <w:rsid w:val="00400042"/>
    <w:rsid w:val="00402CF8"/>
    <w:rsid w:val="004038D1"/>
    <w:rsid w:val="0040533A"/>
    <w:rsid w:val="0040679D"/>
    <w:rsid w:val="004077BB"/>
    <w:rsid w:val="00412465"/>
    <w:rsid w:val="00416F59"/>
    <w:rsid w:val="00417162"/>
    <w:rsid w:val="004204B5"/>
    <w:rsid w:val="00420EE7"/>
    <w:rsid w:val="00422D4A"/>
    <w:rsid w:val="00423BB6"/>
    <w:rsid w:val="00424100"/>
    <w:rsid w:val="00427021"/>
    <w:rsid w:val="00427DF0"/>
    <w:rsid w:val="0043112A"/>
    <w:rsid w:val="0043142F"/>
    <w:rsid w:val="004336EE"/>
    <w:rsid w:val="00434CE4"/>
    <w:rsid w:val="004350D3"/>
    <w:rsid w:val="004376DD"/>
    <w:rsid w:val="00441220"/>
    <w:rsid w:val="004430FA"/>
    <w:rsid w:val="004438F6"/>
    <w:rsid w:val="00444133"/>
    <w:rsid w:val="00446781"/>
    <w:rsid w:val="00447C67"/>
    <w:rsid w:val="00450369"/>
    <w:rsid w:val="0045417B"/>
    <w:rsid w:val="004550BE"/>
    <w:rsid w:val="004558BC"/>
    <w:rsid w:val="00461E8D"/>
    <w:rsid w:val="004621A2"/>
    <w:rsid w:val="00462978"/>
    <w:rsid w:val="0046363D"/>
    <w:rsid w:val="00463FCC"/>
    <w:rsid w:val="00466812"/>
    <w:rsid w:val="0046F5DC"/>
    <w:rsid w:val="004723B8"/>
    <w:rsid w:val="00473466"/>
    <w:rsid w:val="00476238"/>
    <w:rsid w:val="00481D1B"/>
    <w:rsid w:val="0048483C"/>
    <w:rsid w:val="00484AF2"/>
    <w:rsid w:val="00485110"/>
    <w:rsid w:val="00487405"/>
    <w:rsid w:val="00487D2E"/>
    <w:rsid w:val="00490F69"/>
    <w:rsid w:val="00492DC0"/>
    <w:rsid w:val="004951C0"/>
    <w:rsid w:val="004963B7"/>
    <w:rsid w:val="004A0E3B"/>
    <w:rsid w:val="004A183E"/>
    <w:rsid w:val="004A314E"/>
    <w:rsid w:val="004A384A"/>
    <w:rsid w:val="004A3F0F"/>
    <w:rsid w:val="004A4B47"/>
    <w:rsid w:val="004A6C65"/>
    <w:rsid w:val="004A6FEF"/>
    <w:rsid w:val="004A769E"/>
    <w:rsid w:val="004A7DC6"/>
    <w:rsid w:val="004B26C8"/>
    <w:rsid w:val="004B3697"/>
    <w:rsid w:val="004B51B8"/>
    <w:rsid w:val="004C18E6"/>
    <w:rsid w:val="004C1B42"/>
    <w:rsid w:val="004C55B9"/>
    <w:rsid w:val="004D165F"/>
    <w:rsid w:val="004D18C0"/>
    <w:rsid w:val="004D2228"/>
    <w:rsid w:val="004D42A3"/>
    <w:rsid w:val="004D4D2D"/>
    <w:rsid w:val="004D7973"/>
    <w:rsid w:val="004E0CA3"/>
    <w:rsid w:val="004E2576"/>
    <w:rsid w:val="004E3B69"/>
    <w:rsid w:val="004E7FA6"/>
    <w:rsid w:val="004F2A9E"/>
    <w:rsid w:val="004F3E70"/>
    <w:rsid w:val="004F51B7"/>
    <w:rsid w:val="00501A97"/>
    <w:rsid w:val="00504BB4"/>
    <w:rsid w:val="005053DC"/>
    <w:rsid w:val="00511CC0"/>
    <w:rsid w:val="0051216B"/>
    <w:rsid w:val="005129F5"/>
    <w:rsid w:val="00514123"/>
    <w:rsid w:val="0051582F"/>
    <w:rsid w:val="0052364F"/>
    <w:rsid w:val="00523B71"/>
    <w:rsid w:val="0053356C"/>
    <w:rsid w:val="0053561F"/>
    <w:rsid w:val="00536D87"/>
    <w:rsid w:val="00537B00"/>
    <w:rsid w:val="0054285A"/>
    <w:rsid w:val="005436F4"/>
    <w:rsid w:val="005476FB"/>
    <w:rsid w:val="005502AD"/>
    <w:rsid w:val="005506A0"/>
    <w:rsid w:val="0055214A"/>
    <w:rsid w:val="00552FE1"/>
    <w:rsid w:val="00554E18"/>
    <w:rsid w:val="0055516C"/>
    <w:rsid w:val="00556EE5"/>
    <w:rsid w:val="005658B2"/>
    <w:rsid w:val="00570EBE"/>
    <w:rsid w:val="00571A25"/>
    <w:rsid w:val="00571B81"/>
    <w:rsid w:val="00571C99"/>
    <w:rsid w:val="00571D44"/>
    <w:rsid w:val="0057245F"/>
    <w:rsid w:val="00573D3A"/>
    <w:rsid w:val="005742CF"/>
    <w:rsid w:val="005746D4"/>
    <w:rsid w:val="00577538"/>
    <w:rsid w:val="005876D8"/>
    <w:rsid w:val="005908B8"/>
    <w:rsid w:val="00592466"/>
    <w:rsid w:val="00593EA1"/>
    <w:rsid w:val="00594E8F"/>
    <w:rsid w:val="0059559C"/>
    <w:rsid w:val="00595D36"/>
    <w:rsid w:val="005968B5"/>
    <w:rsid w:val="00597109"/>
    <w:rsid w:val="00597232"/>
    <w:rsid w:val="0059761C"/>
    <w:rsid w:val="005A184E"/>
    <w:rsid w:val="005A1B39"/>
    <w:rsid w:val="005A1ECB"/>
    <w:rsid w:val="005A5692"/>
    <w:rsid w:val="005B142E"/>
    <w:rsid w:val="005B32DB"/>
    <w:rsid w:val="005B5231"/>
    <w:rsid w:val="005B5268"/>
    <w:rsid w:val="005B6438"/>
    <w:rsid w:val="005B66E8"/>
    <w:rsid w:val="005B7DFE"/>
    <w:rsid w:val="005C0B19"/>
    <w:rsid w:val="005C3F0E"/>
    <w:rsid w:val="005C6F8E"/>
    <w:rsid w:val="005C7F52"/>
    <w:rsid w:val="005D06B0"/>
    <w:rsid w:val="005D4E89"/>
    <w:rsid w:val="005D578E"/>
    <w:rsid w:val="005E0175"/>
    <w:rsid w:val="005E1632"/>
    <w:rsid w:val="005E4091"/>
    <w:rsid w:val="005F00C9"/>
    <w:rsid w:val="005F09D5"/>
    <w:rsid w:val="005F0C6C"/>
    <w:rsid w:val="005F3D81"/>
    <w:rsid w:val="005F3ED6"/>
    <w:rsid w:val="005F4EF0"/>
    <w:rsid w:val="005F5313"/>
    <w:rsid w:val="005F584B"/>
    <w:rsid w:val="005F66C1"/>
    <w:rsid w:val="0060562F"/>
    <w:rsid w:val="00611325"/>
    <w:rsid w:val="00611576"/>
    <w:rsid w:val="006126A3"/>
    <w:rsid w:val="00612B02"/>
    <w:rsid w:val="00613C63"/>
    <w:rsid w:val="006140BA"/>
    <w:rsid w:val="006149D2"/>
    <w:rsid w:val="00615C7F"/>
    <w:rsid w:val="006170D5"/>
    <w:rsid w:val="00617BB7"/>
    <w:rsid w:val="00622519"/>
    <w:rsid w:val="006231BC"/>
    <w:rsid w:val="0062362B"/>
    <w:rsid w:val="00623EC4"/>
    <w:rsid w:val="0062603D"/>
    <w:rsid w:val="00627F85"/>
    <w:rsid w:val="00631379"/>
    <w:rsid w:val="00632D08"/>
    <w:rsid w:val="00635B3F"/>
    <w:rsid w:val="00636151"/>
    <w:rsid w:val="00641B43"/>
    <w:rsid w:val="00642649"/>
    <w:rsid w:val="00642818"/>
    <w:rsid w:val="00644A8F"/>
    <w:rsid w:val="00645ACE"/>
    <w:rsid w:val="00646A33"/>
    <w:rsid w:val="00646EFF"/>
    <w:rsid w:val="00650242"/>
    <w:rsid w:val="00650DEB"/>
    <w:rsid w:val="00651494"/>
    <w:rsid w:val="00651D8D"/>
    <w:rsid w:val="00654128"/>
    <w:rsid w:val="00654220"/>
    <w:rsid w:val="00661A0F"/>
    <w:rsid w:val="0066285C"/>
    <w:rsid w:val="00663197"/>
    <w:rsid w:val="00667D85"/>
    <w:rsid w:val="00671328"/>
    <w:rsid w:val="0067369B"/>
    <w:rsid w:val="00674966"/>
    <w:rsid w:val="00675224"/>
    <w:rsid w:val="00680638"/>
    <w:rsid w:val="006838C9"/>
    <w:rsid w:val="00685ED4"/>
    <w:rsid w:val="00690A97"/>
    <w:rsid w:val="00691FAC"/>
    <w:rsid w:val="0069756E"/>
    <w:rsid w:val="006A358D"/>
    <w:rsid w:val="006A3DA5"/>
    <w:rsid w:val="006A52CD"/>
    <w:rsid w:val="006A6DB4"/>
    <w:rsid w:val="006A7664"/>
    <w:rsid w:val="006B7BD1"/>
    <w:rsid w:val="006B7F07"/>
    <w:rsid w:val="006C155C"/>
    <w:rsid w:val="006C1C54"/>
    <w:rsid w:val="006C2B5F"/>
    <w:rsid w:val="006C5416"/>
    <w:rsid w:val="006C58F9"/>
    <w:rsid w:val="006C5D60"/>
    <w:rsid w:val="006C6516"/>
    <w:rsid w:val="006D001C"/>
    <w:rsid w:val="006D21ED"/>
    <w:rsid w:val="006D3E32"/>
    <w:rsid w:val="006E0943"/>
    <w:rsid w:val="006E0CC3"/>
    <w:rsid w:val="006E4BC3"/>
    <w:rsid w:val="006E5597"/>
    <w:rsid w:val="006E7C0C"/>
    <w:rsid w:val="006F0A49"/>
    <w:rsid w:val="006F1832"/>
    <w:rsid w:val="006F252E"/>
    <w:rsid w:val="006F6113"/>
    <w:rsid w:val="006F706E"/>
    <w:rsid w:val="00704888"/>
    <w:rsid w:val="0070528C"/>
    <w:rsid w:val="00705530"/>
    <w:rsid w:val="00706DBB"/>
    <w:rsid w:val="00711B47"/>
    <w:rsid w:val="00711FFF"/>
    <w:rsid w:val="00712D59"/>
    <w:rsid w:val="007150CE"/>
    <w:rsid w:val="007155B7"/>
    <w:rsid w:val="0072141C"/>
    <w:rsid w:val="00721429"/>
    <w:rsid w:val="0072245F"/>
    <w:rsid w:val="007229DD"/>
    <w:rsid w:val="007239F6"/>
    <w:rsid w:val="00724F6B"/>
    <w:rsid w:val="007257E5"/>
    <w:rsid w:val="00730C56"/>
    <w:rsid w:val="00730D1E"/>
    <w:rsid w:val="00731121"/>
    <w:rsid w:val="00732C9B"/>
    <w:rsid w:val="007338AA"/>
    <w:rsid w:val="00735365"/>
    <w:rsid w:val="007360AD"/>
    <w:rsid w:val="0073699E"/>
    <w:rsid w:val="00736E4A"/>
    <w:rsid w:val="00737306"/>
    <w:rsid w:val="00740DF3"/>
    <w:rsid w:val="00746203"/>
    <w:rsid w:val="00747A73"/>
    <w:rsid w:val="00747D54"/>
    <w:rsid w:val="00750DB9"/>
    <w:rsid w:val="007515EC"/>
    <w:rsid w:val="00752382"/>
    <w:rsid w:val="00752383"/>
    <w:rsid w:val="00753942"/>
    <w:rsid w:val="00753CFF"/>
    <w:rsid w:val="00757B77"/>
    <w:rsid w:val="00763B16"/>
    <w:rsid w:val="0076482F"/>
    <w:rsid w:val="00767AE5"/>
    <w:rsid w:val="00770BA5"/>
    <w:rsid w:val="00772E22"/>
    <w:rsid w:val="00772E25"/>
    <w:rsid w:val="007736C9"/>
    <w:rsid w:val="00774044"/>
    <w:rsid w:val="007774A1"/>
    <w:rsid w:val="00783AA2"/>
    <w:rsid w:val="007863EC"/>
    <w:rsid w:val="007869B4"/>
    <w:rsid w:val="007872DB"/>
    <w:rsid w:val="00790BC7"/>
    <w:rsid w:val="007934BD"/>
    <w:rsid w:val="00793FA3"/>
    <w:rsid w:val="00794038"/>
    <w:rsid w:val="007A134E"/>
    <w:rsid w:val="007A2FF7"/>
    <w:rsid w:val="007A5C03"/>
    <w:rsid w:val="007A6202"/>
    <w:rsid w:val="007A7881"/>
    <w:rsid w:val="007B3C1B"/>
    <w:rsid w:val="007C093A"/>
    <w:rsid w:val="007C0E25"/>
    <w:rsid w:val="007C126B"/>
    <w:rsid w:val="007C3231"/>
    <w:rsid w:val="007D099F"/>
    <w:rsid w:val="007D28C4"/>
    <w:rsid w:val="007D6442"/>
    <w:rsid w:val="007E66B1"/>
    <w:rsid w:val="007E7136"/>
    <w:rsid w:val="007E785B"/>
    <w:rsid w:val="007E7BC7"/>
    <w:rsid w:val="007F051C"/>
    <w:rsid w:val="007F22BA"/>
    <w:rsid w:val="007F32C6"/>
    <w:rsid w:val="007F54D7"/>
    <w:rsid w:val="007F62CB"/>
    <w:rsid w:val="007F69F1"/>
    <w:rsid w:val="00800006"/>
    <w:rsid w:val="0080216F"/>
    <w:rsid w:val="00806C88"/>
    <w:rsid w:val="0080786D"/>
    <w:rsid w:val="00807BF2"/>
    <w:rsid w:val="0081132C"/>
    <w:rsid w:val="008124F5"/>
    <w:rsid w:val="008127E6"/>
    <w:rsid w:val="00815872"/>
    <w:rsid w:val="00815989"/>
    <w:rsid w:val="00817A4F"/>
    <w:rsid w:val="008201DF"/>
    <w:rsid w:val="008219F9"/>
    <w:rsid w:val="00823DFC"/>
    <w:rsid w:val="00824F54"/>
    <w:rsid w:val="008307EB"/>
    <w:rsid w:val="00830EE7"/>
    <w:rsid w:val="008314ED"/>
    <w:rsid w:val="00837715"/>
    <w:rsid w:val="00837C0E"/>
    <w:rsid w:val="0084102F"/>
    <w:rsid w:val="0084486D"/>
    <w:rsid w:val="008453FD"/>
    <w:rsid w:val="008511ED"/>
    <w:rsid w:val="0085159F"/>
    <w:rsid w:val="00852C40"/>
    <w:rsid w:val="00855329"/>
    <w:rsid w:val="00856EB0"/>
    <w:rsid w:val="00857865"/>
    <w:rsid w:val="008603F3"/>
    <w:rsid w:val="00863A14"/>
    <w:rsid w:val="00865A75"/>
    <w:rsid w:val="00873981"/>
    <w:rsid w:val="00875064"/>
    <w:rsid w:val="00875330"/>
    <w:rsid w:val="008768C3"/>
    <w:rsid w:val="00877C53"/>
    <w:rsid w:val="00880444"/>
    <w:rsid w:val="00881332"/>
    <w:rsid w:val="008815A3"/>
    <w:rsid w:val="00882527"/>
    <w:rsid w:val="00893AC9"/>
    <w:rsid w:val="008959D3"/>
    <w:rsid w:val="00896B9F"/>
    <w:rsid w:val="008A1162"/>
    <w:rsid w:val="008A1B63"/>
    <w:rsid w:val="008A2259"/>
    <w:rsid w:val="008A2EC7"/>
    <w:rsid w:val="008A3118"/>
    <w:rsid w:val="008A4856"/>
    <w:rsid w:val="008A7E0C"/>
    <w:rsid w:val="008A7EEB"/>
    <w:rsid w:val="008A7FF9"/>
    <w:rsid w:val="008B0523"/>
    <w:rsid w:val="008B14BE"/>
    <w:rsid w:val="008B71C9"/>
    <w:rsid w:val="008B7785"/>
    <w:rsid w:val="008B79FF"/>
    <w:rsid w:val="008C7D5F"/>
    <w:rsid w:val="008D115A"/>
    <w:rsid w:val="008D1651"/>
    <w:rsid w:val="008D3B76"/>
    <w:rsid w:val="008D4849"/>
    <w:rsid w:val="008D58D4"/>
    <w:rsid w:val="008D7068"/>
    <w:rsid w:val="008D79DD"/>
    <w:rsid w:val="008D7F0A"/>
    <w:rsid w:val="008E2F04"/>
    <w:rsid w:val="008E448C"/>
    <w:rsid w:val="008E53A8"/>
    <w:rsid w:val="008E65EE"/>
    <w:rsid w:val="008E6D5F"/>
    <w:rsid w:val="008F03F5"/>
    <w:rsid w:val="008F2247"/>
    <w:rsid w:val="008F38F4"/>
    <w:rsid w:val="008F7FCB"/>
    <w:rsid w:val="00900071"/>
    <w:rsid w:val="00900416"/>
    <w:rsid w:val="00902A82"/>
    <w:rsid w:val="00902C5A"/>
    <w:rsid w:val="00903A2A"/>
    <w:rsid w:val="00903DE6"/>
    <w:rsid w:val="00912A58"/>
    <w:rsid w:val="009138D1"/>
    <w:rsid w:val="00914345"/>
    <w:rsid w:val="0091496A"/>
    <w:rsid w:val="00914D70"/>
    <w:rsid w:val="009167D1"/>
    <w:rsid w:val="009205B0"/>
    <w:rsid w:val="00925488"/>
    <w:rsid w:val="009255C9"/>
    <w:rsid w:val="00926FB5"/>
    <w:rsid w:val="00931023"/>
    <w:rsid w:val="009315D0"/>
    <w:rsid w:val="0093401B"/>
    <w:rsid w:val="009402A3"/>
    <w:rsid w:val="00940520"/>
    <w:rsid w:val="00941A38"/>
    <w:rsid w:val="00945772"/>
    <w:rsid w:val="009462B6"/>
    <w:rsid w:val="00946911"/>
    <w:rsid w:val="0094718F"/>
    <w:rsid w:val="00947A86"/>
    <w:rsid w:val="009506CB"/>
    <w:rsid w:val="00951416"/>
    <w:rsid w:val="009554E4"/>
    <w:rsid w:val="00963D34"/>
    <w:rsid w:val="00963F92"/>
    <w:rsid w:val="009641F4"/>
    <w:rsid w:val="00965691"/>
    <w:rsid w:val="009702C7"/>
    <w:rsid w:val="0097134B"/>
    <w:rsid w:val="0097315D"/>
    <w:rsid w:val="00973BB1"/>
    <w:rsid w:val="00975198"/>
    <w:rsid w:val="0097756A"/>
    <w:rsid w:val="0098008D"/>
    <w:rsid w:val="00980726"/>
    <w:rsid w:val="009813BF"/>
    <w:rsid w:val="00981FB2"/>
    <w:rsid w:val="009850AE"/>
    <w:rsid w:val="009858C8"/>
    <w:rsid w:val="009921A4"/>
    <w:rsid w:val="00997C54"/>
    <w:rsid w:val="009A1D4A"/>
    <w:rsid w:val="009A4033"/>
    <w:rsid w:val="009A4993"/>
    <w:rsid w:val="009B15EF"/>
    <w:rsid w:val="009B2D72"/>
    <w:rsid w:val="009B3492"/>
    <w:rsid w:val="009B3A13"/>
    <w:rsid w:val="009C6DD0"/>
    <w:rsid w:val="009D2BCA"/>
    <w:rsid w:val="009D46BD"/>
    <w:rsid w:val="009D7EFB"/>
    <w:rsid w:val="009E0CE4"/>
    <w:rsid w:val="009E16DD"/>
    <w:rsid w:val="009E1C92"/>
    <w:rsid w:val="009E306A"/>
    <w:rsid w:val="009E36CC"/>
    <w:rsid w:val="009E38A2"/>
    <w:rsid w:val="009E4A11"/>
    <w:rsid w:val="009E4FF3"/>
    <w:rsid w:val="009F0D80"/>
    <w:rsid w:val="009F0F04"/>
    <w:rsid w:val="009F13A0"/>
    <w:rsid w:val="009F526B"/>
    <w:rsid w:val="009F57E4"/>
    <w:rsid w:val="009F6FDE"/>
    <w:rsid w:val="00A007EA"/>
    <w:rsid w:val="00A01473"/>
    <w:rsid w:val="00A03472"/>
    <w:rsid w:val="00A04620"/>
    <w:rsid w:val="00A113E8"/>
    <w:rsid w:val="00A1556D"/>
    <w:rsid w:val="00A17765"/>
    <w:rsid w:val="00A17D4D"/>
    <w:rsid w:val="00A220ED"/>
    <w:rsid w:val="00A265C0"/>
    <w:rsid w:val="00A2737D"/>
    <w:rsid w:val="00A27E25"/>
    <w:rsid w:val="00A27E76"/>
    <w:rsid w:val="00A314E9"/>
    <w:rsid w:val="00A32C08"/>
    <w:rsid w:val="00A34AF4"/>
    <w:rsid w:val="00A34C49"/>
    <w:rsid w:val="00A36D88"/>
    <w:rsid w:val="00A40DFB"/>
    <w:rsid w:val="00A4714F"/>
    <w:rsid w:val="00A47FC7"/>
    <w:rsid w:val="00A50713"/>
    <w:rsid w:val="00A513D4"/>
    <w:rsid w:val="00A55783"/>
    <w:rsid w:val="00A5589B"/>
    <w:rsid w:val="00A56B4F"/>
    <w:rsid w:val="00A575B2"/>
    <w:rsid w:val="00A57AA5"/>
    <w:rsid w:val="00A57E7C"/>
    <w:rsid w:val="00A61343"/>
    <w:rsid w:val="00A613F9"/>
    <w:rsid w:val="00A6169C"/>
    <w:rsid w:val="00A620F3"/>
    <w:rsid w:val="00A63FCF"/>
    <w:rsid w:val="00A659F2"/>
    <w:rsid w:val="00A65D5D"/>
    <w:rsid w:val="00A669F5"/>
    <w:rsid w:val="00A7168E"/>
    <w:rsid w:val="00A72FE9"/>
    <w:rsid w:val="00A74E3F"/>
    <w:rsid w:val="00A75254"/>
    <w:rsid w:val="00A81567"/>
    <w:rsid w:val="00A8432B"/>
    <w:rsid w:val="00A92071"/>
    <w:rsid w:val="00A942CF"/>
    <w:rsid w:val="00AA0575"/>
    <w:rsid w:val="00AA101A"/>
    <w:rsid w:val="00AA3428"/>
    <w:rsid w:val="00AA7785"/>
    <w:rsid w:val="00AB5724"/>
    <w:rsid w:val="00AC0C84"/>
    <w:rsid w:val="00AC112A"/>
    <w:rsid w:val="00AC1B7F"/>
    <w:rsid w:val="00AC5016"/>
    <w:rsid w:val="00AC7763"/>
    <w:rsid w:val="00AD14FE"/>
    <w:rsid w:val="00AD3BB6"/>
    <w:rsid w:val="00AD41C7"/>
    <w:rsid w:val="00AD5E0D"/>
    <w:rsid w:val="00AD6623"/>
    <w:rsid w:val="00AE03EF"/>
    <w:rsid w:val="00AE72E9"/>
    <w:rsid w:val="00AE76C0"/>
    <w:rsid w:val="00AF211F"/>
    <w:rsid w:val="00AF2B67"/>
    <w:rsid w:val="00AF5B3C"/>
    <w:rsid w:val="00B0204B"/>
    <w:rsid w:val="00B04552"/>
    <w:rsid w:val="00B07F26"/>
    <w:rsid w:val="00B10692"/>
    <w:rsid w:val="00B120D8"/>
    <w:rsid w:val="00B14CEB"/>
    <w:rsid w:val="00B162B5"/>
    <w:rsid w:val="00B16B1A"/>
    <w:rsid w:val="00B17205"/>
    <w:rsid w:val="00B26E11"/>
    <w:rsid w:val="00B27DF3"/>
    <w:rsid w:val="00B31384"/>
    <w:rsid w:val="00B322CF"/>
    <w:rsid w:val="00B32EAD"/>
    <w:rsid w:val="00B3552A"/>
    <w:rsid w:val="00B359C3"/>
    <w:rsid w:val="00B35E50"/>
    <w:rsid w:val="00B360CE"/>
    <w:rsid w:val="00B47152"/>
    <w:rsid w:val="00B51DC0"/>
    <w:rsid w:val="00B52C67"/>
    <w:rsid w:val="00B574B0"/>
    <w:rsid w:val="00B60387"/>
    <w:rsid w:val="00B6072B"/>
    <w:rsid w:val="00B62A45"/>
    <w:rsid w:val="00B62D15"/>
    <w:rsid w:val="00B63AFD"/>
    <w:rsid w:val="00B654B9"/>
    <w:rsid w:val="00B73AF8"/>
    <w:rsid w:val="00B77068"/>
    <w:rsid w:val="00B7731D"/>
    <w:rsid w:val="00B77B7B"/>
    <w:rsid w:val="00B77EF1"/>
    <w:rsid w:val="00B81D48"/>
    <w:rsid w:val="00B8298E"/>
    <w:rsid w:val="00B8307E"/>
    <w:rsid w:val="00B8367B"/>
    <w:rsid w:val="00B86347"/>
    <w:rsid w:val="00B872FC"/>
    <w:rsid w:val="00B910F9"/>
    <w:rsid w:val="00B96D87"/>
    <w:rsid w:val="00BA2A85"/>
    <w:rsid w:val="00BA3D11"/>
    <w:rsid w:val="00BA4AB9"/>
    <w:rsid w:val="00BA4FBB"/>
    <w:rsid w:val="00BB3CA7"/>
    <w:rsid w:val="00BB4E70"/>
    <w:rsid w:val="00BB7B84"/>
    <w:rsid w:val="00BC134D"/>
    <w:rsid w:val="00BC145A"/>
    <w:rsid w:val="00BC14FA"/>
    <w:rsid w:val="00BC37ED"/>
    <w:rsid w:val="00BC4C73"/>
    <w:rsid w:val="00BC56F2"/>
    <w:rsid w:val="00BC5EB4"/>
    <w:rsid w:val="00BC70B3"/>
    <w:rsid w:val="00BD11D5"/>
    <w:rsid w:val="00BD37A9"/>
    <w:rsid w:val="00BD3BCB"/>
    <w:rsid w:val="00BD540B"/>
    <w:rsid w:val="00BE2DF3"/>
    <w:rsid w:val="00BE4556"/>
    <w:rsid w:val="00BE5FD9"/>
    <w:rsid w:val="00BE6E7C"/>
    <w:rsid w:val="00BF35C9"/>
    <w:rsid w:val="00BF45F4"/>
    <w:rsid w:val="00BF6C6F"/>
    <w:rsid w:val="00C0000E"/>
    <w:rsid w:val="00C019C2"/>
    <w:rsid w:val="00C025F0"/>
    <w:rsid w:val="00C0361E"/>
    <w:rsid w:val="00C03F46"/>
    <w:rsid w:val="00C0588A"/>
    <w:rsid w:val="00C05E32"/>
    <w:rsid w:val="00C11250"/>
    <w:rsid w:val="00C13680"/>
    <w:rsid w:val="00C13E9A"/>
    <w:rsid w:val="00C14EBA"/>
    <w:rsid w:val="00C15C15"/>
    <w:rsid w:val="00C17677"/>
    <w:rsid w:val="00C17724"/>
    <w:rsid w:val="00C20D81"/>
    <w:rsid w:val="00C20E20"/>
    <w:rsid w:val="00C22259"/>
    <w:rsid w:val="00C22939"/>
    <w:rsid w:val="00C2394C"/>
    <w:rsid w:val="00C24737"/>
    <w:rsid w:val="00C248F8"/>
    <w:rsid w:val="00C25F2D"/>
    <w:rsid w:val="00C271C0"/>
    <w:rsid w:val="00C32370"/>
    <w:rsid w:val="00C32973"/>
    <w:rsid w:val="00C32AD0"/>
    <w:rsid w:val="00C4120F"/>
    <w:rsid w:val="00C45B5F"/>
    <w:rsid w:val="00C46F18"/>
    <w:rsid w:val="00C515C3"/>
    <w:rsid w:val="00C532D7"/>
    <w:rsid w:val="00C53694"/>
    <w:rsid w:val="00C53C82"/>
    <w:rsid w:val="00C5458F"/>
    <w:rsid w:val="00C55B68"/>
    <w:rsid w:val="00C56946"/>
    <w:rsid w:val="00C61441"/>
    <w:rsid w:val="00C61D45"/>
    <w:rsid w:val="00C6453A"/>
    <w:rsid w:val="00C67051"/>
    <w:rsid w:val="00C7016A"/>
    <w:rsid w:val="00C7580D"/>
    <w:rsid w:val="00C77E34"/>
    <w:rsid w:val="00C81564"/>
    <w:rsid w:val="00C845D0"/>
    <w:rsid w:val="00C84AB3"/>
    <w:rsid w:val="00C86AC3"/>
    <w:rsid w:val="00C91B45"/>
    <w:rsid w:val="00C94595"/>
    <w:rsid w:val="00CA091C"/>
    <w:rsid w:val="00CA1993"/>
    <w:rsid w:val="00CA2F8A"/>
    <w:rsid w:val="00CA47EF"/>
    <w:rsid w:val="00CA5088"/>
    <w:rsid w:val="00CB5009"/>
    <w:rsid w:val="00CB5FBE"/>
    <w:rsid w:val="00CB644F"/>
    <w:rsid w:val="00CB703C"/>
    <w:rsid w:val="00CB714C"/>
    <w:rsid w:val="00CB7893"/>
    <w:rsid w:val="00CC0DE8"/>
    <w:rsid w:val="00CC1FC9"/>
    <w:rsid w:val="00CC3041"/>
    <w:rsid w:val="00CC3696"/>
    <w:rsid w:val="00CC3DDF"/>
    <w:rsid w:val="00CC46FC"/>
    <w:rsid w:val="00CC5716"/>
    <w:rsid w:val="00CC661C"/>
    <w:rsid w:val="00CC6D0C"/>
    <w:rsid w:val="00CC77AA"/>
    <w:rsid w:val="00CC799E"/>
    <w:rsid w:val="00CD154B"/>
    <w:rsid w:val="00CD1689"/>
    <w:rsid w:val="00CD1A3E"/>
    <w:rsid w:val="00CD1DFC"/>
    <w:rsid w:val="00CD2D78"/>
    <w:rsid w:val="00CD363B"/>
    <w:rsid w:val="00CD42F0"/>
    <w:rsid w:val="00CD4402"/>
    <w:rsid w:val="00CE460D"/>
    <w:rsid w:val="00CE4761"/>
    <w:rsid w:val="00CE47E0"/>
    <w:rsid w:val="00CE5E39"/>
    <w:rsid w:val="00CF37AC"/>
    <w:rsid w:val="00CF6B87"/>
    <w:rsid w:val="00CF7996"/>
    <w:rsid w:val="00D0138F"/>
    <w:rsid w:val="00D0320B"/>
    <w:rsid w:val="00D03B5C"/>
    <w:rsid w:val="00D05071"/>
    <w:rsid w:val="00D1197F"/>
    <w:rsid w:val="00D133E4"/>
    <w:rsid w:val="00D15EA6"/>
    <w:rsid w:val="00D176F9"/>
    <w:rsid w:val="00D21931"/>
    <w:rsid w:val="00D23763"/>
    <w:rsid w:val="00D26C8C"/>
    <w:rsid w:val="00D27B27"/>
    <w:rsid w:val="00D33039"/>
    <w:rsid w:val="00D33754"/>
    <w:rsid w:val="00D34D37"/>
    <w:rsid w:val="00D40288"/>
    <w:rsid w:val="00D41C3F"/>
    <w:rsid w:val="00D4463E"/>
    <w:rsid w:val="00D50379"/>
    <w:rsid w:val="00D54BEB"/>
    <w:rsid w:val="00D600D5"/>
    <w:rsid w:val="00D602B3"/>
    <w:rsid w:val="00D6039B"/>
    <w:rsid w:val="00D62F72"/>
    <w:rsid w:val="00D63CE7"/>
    <w:rsid w:val="00D64499"/>
    <w:rsid w:val="00D65FF8"/>
    <w:rsid w:val="00D6795F"/>
    <w:rsid w:val="00D70272"/>
    <w:rsid w:val="00D717A4"/>
    <w:rsid w:val="00D74B81"/>
    <w:rsid w:val="00D812D6"/>
    <w:rsid w:val="00D90340"/>
    <w:rsid w:val="00D90379"/>
    <w:rsid w:val="00D94A61"/>
    <w:rsid w:val="00DA004C"/>
    <w:rsid w:val="00DA10EA"/>
    <w:rsid w:val="00DA123B"/>
    <w:rsid w:val="00DA290E"/>
    <w:rsid w:val="00DB1D13"/>
    <w:rsid w:val="00DB3FCB"/>
    <w:rsid w:val="00DB516F"/>
    <w:rsid w:val="00DB6428"/>
    <w:rsid w:val="00DC0687"/>
    <w:rsid w:val="00DC235B"/>
    <w:rsid w:val="00DC3AA0"/>
    <w:rsid w:val="00DC474C"/>
    <w:rsid w:val="00DC568B"/>
    <w:rsid w:val="00DC6388"/>
    <w:rsid w:val="00DD3AD8"/>
    <w:rsid w:val="00DD5BBC"/>
    <w:rsid w:val="00DD769F"/>
    <w:rsid w:val="00DE3963"/>
    <w:rsid w:val="00DF0F37"/>
    <w:rsid w:val="00DF72CF"/>
    <w:rsid w:val="00E000EE"/>
    <w:rsid w:val="00E00E43"/>
    <w:rsid w:val="00E01A3F"/>
    <w:rsid w:val="00E0216D"/>
    <w:rsid w:val="00E049AC"/>
    <w:rsid w:val="00E04E36"/>
    <w:rsid w:val="00E0701E"/>
    <w:rsid w:val="00E074D7"/>
    <w:rsid w:val="00E10FBA"/>
    <w:rsid w:val="00E11296"/>
    <w:rsid w:val="00E11789"/>
    <w:rsid w:val="00E123D7"/>
    <w:rsid w:val="00E21952"/>
    <w:rsid w:val="00E23DCC"/>
    <w:rsid w:val="00E2510F"/>
    <w:rsid w:val="00E2707E"/>
    <w:rsid w:val="00E27173"/>
    <w:rsid w:val="00E27DBD"/>
    <w:rsid w:val="00E35355"/>
    <w:rsid w:val="00E37174"/>
    <w:rsid w:val="00E40FBB"/>
    <w:rsid w:val="00E41DD9"/>
    <w:rsid w:val="00E423F4"/>
    <w:rsid w:val="00E43860"/>
    <w:rsid w:val="00E45367"/>
    <w:rsid w:val="00E50219"/>
    <w:rsid w:val="00E5259B"/>
    <w:rsid w:val="00E5515F"/>
    <w:rsid w:val="00E552F9"/>
    <w:rsid w:val="00E558EA"/>
    <w:rsid w:val="00E563BA"/>
    <w:rsid w:val="00E56758"/>
    <w:rsid w:val="00E56B70"/>
    <w:rsid w:val="00E56F82"/>
    <w:rsid w:val="00E616AD"/>
    <w:rsid w:val="00E61997"/>
    <w:rsid w:val="00E6750E"/>
    <w:rsid w:val="00E82AAF"/>
    <w:rsid w:val="00E8582F"/>
    <w:rsid w:val="00E86E19"/>
    <w:rsid w:val="00E90795"/>
    <w:rsid w:val="00E9128F"/>
    <w:rsid w:val="00E916BC"/>
    <w:rsid w:val="00E93813"/>
    <w:rsid w:val="00E9497A"/>
    <w:rsid w:val="00E94C15"/>
    <w:rsid w:val="00E95E0C"/>
    <w:rsid w:val="00E95EA0"/>
    <w:rsid w:val="00E96122"/>
    <w:rsid w:val="00E96242"/>
    <w:rsid w:val="00E977F9"/>
    <w:rsid w:val="00EA0B28"/>
    <w:rsid w:val="00EA0FED"/>
    <w:rsid w:val="00EA25D6"/>
    <w:rsid w:val="00EA2707"/>
    <w:rsid w:val="00EA2F9C"/>
    <w:rsid w:val="00EB19F5"/>
    <w:rsid w:val="00EB59BD"/>
    <w:rsid w:val="00EB752C"/>
    <w:rsid w:val="00EB7EC5"/>
    <w:rsid w:val="00EC0F1E"/>
    <w:rsid w:val="00EC1340"/>
    <w:rsid w:val="00EC1F57"/>
    <w:rsid w:val="00EC32EA"/>
    <w:rsid w:val="00EC5C7C"/>
    <w:rsid w:val="00EC5F0E"/>
    <w:rsid w:val="00ED322A"/>
    <w:rsid w:val="00ED3266"/>
    <w:rsid w:val="00ED4852"/>
    <w:rsid w:val="00ED5065"/>
    <w:rsid w:val="00ED5628"/>
    <w:rsid w:val="00EE3628"/>
    <w:rsid w:val="00EE56E8"/>
    <w:rsid w:val="00EF195F"/>
    <w:rsid w:val="00EF1CFD"/>
    <w:rsid w:val="00EF1E4D"/>
    <w:rsid w:val="00EF33CE"/>
    <w:rsid w:val="00EF6234"/>
    <w:rsid w:val="00EF7BB5"/>
    <w:rsid w:val="00F00EC2"/>
    <w:rsid w:val="00F053FE"/>
    <w:rsid w:val="00F076B2"/>
    <w:rsid w:val="00F118FE"/>
    <w:rsid w:val="00F13399"/>
    <w:rsid w:val="00F1462B"/>
    <w:rsid w:val="00F15E03"/>
    <w:rsid w:val="00F164A2"/>
    <w:rsid w:val="00F22B92"/>
    <w:rsid w:val="00F30ACC"/>
    <w:rsid w:val="00F35380"/>
    <w:rsid w:val="00F36A67"/>
    <w:rsid w:val="00F36CF0"/>
    <w:rsid w:val="00F418EC"/>
    <w:rsid w:val="00F42742"/>
    <w:rsid w:val="00F42A1D"/>
    <w:rsid w:val="00F42D92"/>
    <w:rsid w:val="00F43197"/>
    <w:rsid w:val="00F43595"/>
    <w:rsid w:val="00F43E3F"/>
    <w:rsid w:val="00F44BF2"/>
    <w:rsid w:val="00F465D4"/>
    <w:rsid w:val="00F50EF9"/>
    <w:rsid w:val="00F5119D"/>
    <w:rsid w:val="00F54416"/>
    <w:rsid w:val="00F54F04"/>
    <w:rsid w:val="00F5691F"/>
    <w:rsid w:val="00F60012"/>
    <w:rsid w:val="00F6097B"/>
    <w:rsid w:val="00F60D0D"/>
    <w:rsid w:val="00F60EE9"/>
    <w:rsid w:val="00F60FDE"/>
    <w:rsid w:val="00F61F0A"/>
    <w:rsid w:val="00F6295B"/>
    <w:rsid w:val="00F6419C"/>
    <w:rsid w:val="00F67433"/>
    <w:rsid w:val="00F71C26"/>
    <w:rsid w:val="00F72647"/>
    <w:rsid w:val="00F7509B"/>
    <w:rsid w:val="00F778FB"/>
    <w:rsid w:val="00F81EC8"/>
    <w:rsid w:val="00F82F8B"/>
    <w:rsid w:val="00F83068"/>
    <w:rsid w:val="00F840F9"/>
    <w:rsid w:val="00F8490C"/>
    <w:rsid w:val="00F84CDD"/>
    <w:rsid w:val="00F86DBF"/>
    <w:rsid w:val="00F87C4A"/>
    <w:rsid w:val="00F9191B"/>
    <w:rsid w:val="00F926F6"/>
    <w:rsid w:val="00F95C6B"/>
    <w:rsid w:val="00FA196B"/>
    <w:rsid w:val="00FA30B6"/>
    <w:rsid w:val="00FA375B"/>
    <w:rsid w:val="00FA5BE5"/>
    <w:rsid w:val="00FB0016"/>
    <w:rsid w:val="00FB2EAE"/>
    <w:rsid w:val="00FB3223"/>
    <w:rsid w:val="00FB3480"/>
    <w:rsid w:val="00FB3DBF"/>
    <w:rsid w:val="00FB47D5"/>
    <w:rsid w:val="00FC13BA"/>
    <w:rsid w:val="00FC3E24"/>
    <w:rsid w:val="00FC5956"/>
    <w:rsid w:val="00FC7C8D"/>
    <w:rsid w:val="00FD1B67"/>
    <w:rsid w:val="00FD3586"/>
    <w:rsid w:val="00FD446E"/>
    <w:rsid w:val="00FD63B8"/>
    <w:rsid w:val="00FD793A"/>
    <w:rsid w:val="00FD7B32"/>
    <w:rsid w:val="00FE1859"/>
    <w:rsid w:val="00FE1F3C"/>
    <w:rsid w:val="00FE241E"/>
    <w:rsid w:val="00FE2579"/>
    <w:rsid w:val="00FE2B42"/>
    <w:rsid w:val="00FE3720"/>
    <w:rsid w:val="00FE5AED"/>
    <w:rsid w:val="00FE5E18"/>
    <w:rsid w:val="00FF1C77"/>
    <w:rsid w:val="00FF59D7"/>
    <w:rsid w:val="022B9AAE"/>
    <w:rsid w:val="02923C1C"/>
    <w:rsid w:val="0295E0CC"/>
    <w:rsid w:val="03D409FE"/>
    <w:rsid w:val="0426C6B4"/>
    <w:rsid w:val="04418760"/>
    <w:rsid w:val="04672A3B"/>
    <w:rsid w:val="049E1F06"/>
    <w:rsid w:val="0507C367"/>
    <w:rsid w:val="06F150A8"/>
    <w:rsid w:val="077CB39C"/>
    <w:rsid w:val="086E1AD0"/>
    <w:rsid w:val="0944A3E1"/>
    <w:rsid w:val="097E590C"/>
    <w:rsid w:val="0A0BF987"/>
    <w:rsid w:val="0A0C4069"/>
    <w:rsid w:val="0A16F522"/>
    <w:rsid w:val="0A82305C"/>
    <w:rsid w:val="0B177213"/>
    <w:rsid w:val="0C037A51"/>
    <w:rsid w:val="0CF3BA12"/>
    <w:rsid w:val="0D1EFE20"/>
    <w:rsid w:val="0D32052B"/>
    <w:rsid w:val="0D9A791A"/>
    <w:rsid w:val="0DF6FCD0"/>
    <w:rsid w:val="0E043695"/>
    <w:rsid w:val="0E469555"/>
    <w:rsid w:val="0E85C933"/>
    <w:rsid w:val="0EC18F29"/>
    <w:rsid w:val="0EF5AC13"/>
    <w:rsid w:val="0F4C4710"/>
    <w:rsid w:val="0FABC609"/>
    <w:rsid w:val="1059E24F"/>
    <w:rsid w:val="107C61D8"/>
    <w:rsid w:val="10B7D8DA"/>
    <w:rsid w:val="117A5F5A"/>
    <w:rsid w:val="11AD22A0"/>
    <w:rsid w:val="11C00EF0"/>
    <w:rsid w:val="13757296"/>
    <w:rsid w:val="13C2FF24"/>
    <w:rsid w:val="13CCB715"/>
    <w:rsid w:val="1447114E"/>
    <w:rsid w:val="1472E0F2"/>
    <w:rsid w:val="149DF23F"/>
    <w:rsid w:val="1534FADD"/>
    <w:rsid w:val="153D3403"/>
    <w:rsid w:val="15580D12"/>
    <w:rsid w:val="16CEF407"/>
    <w:rsid w:val="16D09735"/>
    <w:rsid w:val="170D181F"/>
    <w:rsid w:val="1719FAF2"/>
    <w:rsid w:val="171CBB8E"/>
    <w:rsid w:val="17801D4B"/>
    <w:rsid w:val="17A53775"/>
    <w:rsid w:val="17B8BFB5"/>
    <w:rsid w:val="18F0A3B3"/>
    <w:rsid w:val="1909F73D"/>
    <w:rsid w:val="19B032CE"/>
    <w:rsid w:val="19C1FBE9"/>
    <w:rsid w:val="1A4A7E5E"/>
    <w:rsid w:val="1AA0CF0D"/>
    <w:rsid w:val="1B01F800"/>
    <w:rsid w:val="1B3A6574"/>
    <w:rsid w:val="1BD5F710"/>
    <w:rsid w:val="1C362A14"/>
    <w:rsid w:val="1C528437"/>
    <w:rsid w:val="1CD79C2A"/>
    <w:rsid w:val="1D81B264"/>
    <w:rsid w:val="1D8C40FB"/>
    <w:rsid w:val="1D938AF9"/>
    <w:rsid w:val="1D9F387F"/>
    <w:rsid w:val="1DA657A7"/>
    <w:rsid w:val="1E0C599D"/>
    <w:rsid w:val="1E1B3023"/>
    <w:rsid w:val="1E434974"/>
    <w:rsid w:val="1F37F92D"/>
    <w:rsid w:val="1F520957"/>
    <w:rsid w:val="1F64873F"/>
    <w:rsid w:val="1F7E609B"/>
    <w:rsid w:val="1FD1AB9E"/>
    <w:rsid w:val="20980789"/>
    <w:rsid w:val="215F1B61"/>
    <w:rsid w:val="218258BD"/>
    <w:rsid w:val="218DEA4D"/>
    <w:rsid w:val="225E580F"/>
    <w:rsid w:val="229628FF"/>
    <w:rsid w:val="22D87CB4"/>
    <w:rsid w:val="2338104A"/>
    <w:rsid w:val="2409F40C"/>
    <w:rsid w:val="2465B7DE"/>
    <w:rsid w:val="24A75727"/>
    <w:rsid w:val="24FABE8C"/>
    <w:rsid w:val="251E9916"/>
    <w:rsid w:val="254B9698"/>
    <w:rsid w:val="255FF3AB"/>
    <w:rsid w:val="25E7F5BB"/>
    <w:rsid w:val="25FE5A11"/>
    <w:rsid w:val="27215131"/>
    <w:rsid w:val="2726D632"/>
    <w:rsid w:val="2778DCBB"/>
    <w:rsid w:val="27B360AC"/>
    <w:rsid w:val="28707A2C"/>
    <w:rsid w:val="2942710B"/>
    <w:rsid w:val="29ED7D77"/>
    <w:rsid w:val="2A34A348"/>
    <w:rsid w:val="2A994E59"/>
    <w:rsid w:val="2B2A914A"/>
    <w:rsid w:val="2B83E867"/>
    <w:rsid w:val="2B8CDE7B"/>
    <w:rsid w:val="2BE245F8"/>
    <w:rsid w:val="2C61C5F6"/>
    <w:rsid w:val="2C8C1DD9"/>
    <w:rsid w:val="2CA59823"/>
    <w:rsid w:val="2CB129EE"/>
    <w:rsid w:val="2CBAA951"/>
    <w:rsid w:val="2D18AA3A"/>
    <w:rsid w:val="2D19079C"/>
    <w:rsid w:val="2D22C2E9"/>
    <w:rsid w:val="2E5677C0"/>
    <w:rsid w:val="2E69881A"/>
    <w:rsid w:val="2E88EC35"/>
    <w:rsid w:val="2F04F8CD"/>
    <w:rsid w:val="31345E6F"/>
    <w:rsid w:val="31DBC310"/>
    <w:rsid w:val="31F400A3"/>
    <w:rsid w:val="3209A46E"/>
    <w:rsid w:val="3215F9F2"/>
    <w:rsid w:val="323A4104"/>
    <w:rsid w:val="32DE5102"/>
    <w:rsid w:val="32EF4B7A"/>
    <w:rsid w:val="34424036"/>
    <w:rsid w:val="346E91AD"/>
    <w:rsid w:val="34A4E9D9"/>
    <w:rsid w:val="34CFDFF9"/>
    <w:rsid w:val="34F1962B"/>
    <w:rsid w:val="34FA00B9"/>
    <w:rsid w:val="35238209"/>
    <w:rsid w:val="3556DA8E"/>
    <w:rsid w:val="359B3A0F"/>
    <w:rsid w:val="35FFE307"/>
    <w:rsid w:val="362EA3F5"/>
    <w:rsid w:val="3634E55A"/>
    <w:rsid w:val="36AF7890"/>
    <w:rsid w:val="36B8830E"/>
    <w:rsid w:val="36EABD6A"/>
    <w:rsid w:val="375ABD9A"/>
    <w:rsid w:val="37600AC5"/>
    <w:rsid w:val="37D2FB55"/>
    <w:rsid w:val="3804C2FC"/>
    <w:rsid w:val="38231095"/>
    <w:rsid w:val="38246046"/>
    <w:rsid w:val="38E4C406"/>
    <w:rsid w:val="39BBACC2"/>
    <w:rsid w:val="3A79A7FC"/>
    <w:rsid w:val="3A9E9BF3"/>
    <w:rsid w:val="3AAF5C3D"/>
    <w:rsid w:val="3B6B2DC5"/>
    <w:rsid w:val="3B9A7C7E"/>
    <w:rsid w:val="3BACC72C"/>
    <w:rsid w:val="3C056437"/>
    <w:rsid w:val="3CAED749"/>
    <w:rsid w:val="3CFC06C6"/>
    <w:rsid w:val="3D0BE0D7"/>
    <w:rsid w:val="3D15246B"/>
    <w:rsid w:val="3D257873"/>
    <w:rsid w:val="3DFCE143"/>
    <w:rsid w:val="3E29DEC5"/>
    <w:rsid w:val="3E8ADDB1"/>
    <w:rsid w:val="3EBABD0F"/>
    <w:rsid w:val="3F32C766"/>
    <w:rsid w:val="3F3D661A"/>
    <w:rsid w:val="3FBEBEBA"/>
    <w:rsid w:val="4027E95E"/>
    <w:rsid w:val="4178659B"/>
    <w:rsid w:val="4196ED52"/>
    <w:rsid w:val="41C3BFC5"/>
    <w:rsid w:val="42D517C3"/>
    <w:rsid w:val="42D7DA4A"/>
    <w:rsid w:val="42E973BE"/>
    <w:rsid w:val="435F7B7E"/>
    <w:rsid w:val="43700037"/>
    <w:rsid w:val="438C67CA"/>
    <w:rsid w:val="43C74DB7"/>
    <w:rsid w:val="45E6DE40"/>
    <w:rsid w:val="45F03712"/>
    <w:rsid w:val="462B10BD"/>
    <w:rsid w:val="4654FDBF"/>
    <w:rsid w:val="4679D081"/>
    <w:rsid w:val="47124DC7"/>
    <w:rsid w:val="475FDD5A"/>
    <w:rsid w:val="48B1B495"/>
    <w:rsid w:val="491C3875"/>
    <w:rsid w:val="492FE2B0"/>
    <w:rsid w:val="49B249FB"/>
    <w:rsid w:val="49E0FDCF"/>
    <w:rsid w:val="4A6A7B40"/>
    <w:rsid w:val="4AA36A5B"/>
    <w:rsid w:val="4ABA5F73"/>
    <w:rsid w:val="4ADCE4D5"/>
    <w:rsid w:val="4AF864B5"/>
    <w:rsid w:val="4B6AAEFE"/>
    <w:rsid w:val="4C1FB5AB"/>
    <w:rsid w:val="4C39249C"/>
    <w:rsid w:val="4C52BB2D"/>
    <w:rsid w:val="4C8A206E"/>
    <w:rsid w:val="4C93F376"/>
    <w:rsid w:val="4DEB6460"/>
    <w:rsid w:val="4E38834C"/>
    <w:rsid w:val="4E3F05E5"/>
    <w:rsid w:val="4FB06905"/>
    <w:rsid w:val="4FBCE917"/>
    <w:rsid w:val="4FE3B135"/>
    <w:rsid w:val="4FEEDC53"/>
    <w:rsid w:val="509C570B"/>
    <w:rsid w:val="511E3991"/>
    <w:rsid w:val="51219719"/>
    <w:rsid w:val="513487C7"/>
    <w:rsid w:val="517D64CD"/>
    <w:rsid w:val="51AD4962"/>
    <w:rsid w:val="51C8D39F"/>
    <w:rsid w:val="51EA11C7"/>
    <w:rsid w:val="51F76C03"/>
    <w:rsid w:val="5304EAF4"/>
    <w:rsid w:val="539814A1"/>
    <w:rsid w:val="53DABD7E"/>
    <w:rsid w:val="53FC86FE"/>
    <w:rsid w:val="54867476"/>
    <w:rsid w:val="54E5F8DC"/>
    <w:rsid w:val="55594E57"/>
    <w:rsid w:val="563B1478"/>
    <w:rsid w:val="566FAF8B"/>
    <w:rsid w:val="56F4D025"/>
    <w:rsid w:val="57798C2D"/>
    <w:rsid w:val="57930DBD"/>
    <w:rsid w:val="57A879AB"/>
    <w:rsid w:val="57E4D20C"/>
    <w:rsid w:val="57FE8FE7"/>
    <w:rsid w:val="58D1C34A"/>
    <w:rsid w:val="58DC088E"/>
    <w:rsid w:val="5941B2D2"/>
    <w:rsid w:val="59793FFD"/>
    <w:rsid w:val="599BFD30"/>
    <w:rsid w:val="59CB4292"/>
    <w:rsid w:val="5A5CB854"/>
    <w:rsid w:val="5ADF82F5"/>
    <w:rsid w:val="5B67C2B1"/>
    <w:rsid w:val="5BE928F6"/>
    <w:rsid w:val="5C025347"/>
    <w:rsid w:val="5C994E15"/>
    <w:rsid w:val="5DA80BCB"/>
    <w:rsid w:val="5E28FB03"/>
    <w:rsid w:val="5E2CBF44"/>
    <w:rsid w:val="5E57E78F"/>
    <w:rsid w:val="5EA42D63"/>
    <w:rsid w:val="5EF465E7"/>
    <w:rsid w:val="5F83FE58"/>
    <w:rsid w:val="5FA19035"/>
    <w:rsid w:val="5FFBF657"/>
    <w:rsid w:val="605742E0"/>
    <w:rsid w:val="60C99219"/>
    <w:rsid w:val="611734FD"/>
    <w:rsid w:val="6140FE51"/>
    <w:rsid w:val="62A414F7"/>
    <w:rsid w:val="62B8B9D0"/>
    <w:rsid w:val="63A1E095"/>
    <w:rsid w:val="63ADDC95"/>
    <w:rsid w:val="63B6D242"/>
    <w:rsid w:val="64560DBA"/>
    <w:rsid w:val="6480DCE9"/>
    <w:rsid w:val="648DD4D5"/>
    <w:rsid w:val="64A1EFAE"/>
    <w:rsid w:val="654FADF4"/>
    <w:rsid w:val="656CD35D"/>
    <w:rsid w:val="65EEC5AA"/>
    <w:rsid w:val="65F37B3F"/>
    <w:rsid w:val="6776E3FF"/>
    <w:rsid w:val="678E5E3A"/>
    <w:rsid w:val="67ACEDBC"/>
    <w:rsid w:val="68B16449"/>
    <w:rsid w:val="6938F447"/>
    <w:rsid w:val="69E9D24F"/>
    <w:rsid w:val="6A1D5880"/>
    <w:rsid w:val="6AEC269D"/>
    <w:rsid w:val="6C522D6A"/>
    <w:rsid w:val="6DC4780C"/>
    <w:rsid w:val="6DF8908F"/>
    <w:rsid w:val="6E637A23"/>
    <w:rsid w:val="6E7A66F4"/>
    <w:rsid w:val="6EC17828"/>
    <w:rsid w:val="6F5D9D3C"/>
    <w:rsid w:val="704A5407"/>
    <w:rsid w:val="70663427"/>
    <w:rsid w:val="70E92F61"/>
    <w:rsid w:val="7159AFA1"/>
    <w:rsid w:val="71992C34"/>
    <w:rsid w:val="7199AC9E"/>
    <w:rsid w:val="71A3F630"/>
    <w:rsid w:val="71F1706F"/>
    <w:rsid w:val="71FF1E15"/>
    <w:rsid w:val="72559C6C"/>
    <w:rsid w:val="733225E4"/>
    <w:rsid w:val="7337AF62"/>
    <w:rsid w:val="7432E67E"/>
    <w:rsid w:val="74768C75"/>
    <w:rsid w:val="748F5E1A"/>
    <w:rsid w:val="7610B8B9"/>
    <w:rsid w:val="761E1816"/>
    <w:rsid w:val="765BCE8A"/>
    <w:rsid w:val="76989896"/>
    <w:rsid w:val="796C5403"/>
    <w:rsid w:val="79D7A42E"/>
    <w:rsid w:val="79E684D5"/>
    <w:rsid w:val="7A1250B2"/>
    <w:rsid w:val="7A16E485"/>
    <w:rsid w:val="7AABC05B"/>
    <w:rsid w:val="7B13526D"/>
    <w:rsid w:val="7B2643B9"/>
    <w:rsid w:val="7B6C9040"/>
    <w:rsid w:val="7BB6D7E7"/>
    <w:rsid w:val="7BC6E7FE"/>
    <w:rsid w:val="7BF95208"/>
    <w:rsid w:val="7C2E1E95"/>
    <w:rsid w:val="7C622F8C"/>
    <w:rsid w:val="7C901A23"/>
    <w:rsid w:val="7CC14FAB"/>
    <w:rsid w:val="7DEC7037"/>
    <w:rsid w:val="7E0B9702"/>
    <w:rsid w:val="7E296B82"/>
    <w:rsid w:val="7E3198FC"/>
    <w:rsid w:val="7EFDB035"/>
    <w:rsid w:val="7F13915D"/>
    <w:rsid w:val="7F1687DD"/>
    <w:rsid w:val="7F4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55B62"/>
  <w15:docId w15:val="{5DCD052A-225B-4FDC-8996-23E06FD3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75330"/>
    <w:pPr>
      <w:keepNext/>
      <w:keepLines/>
      <w:spacing w:before="400" w:after="120"/>
      <w:outlineLvl w:val="0"/>
    </w:pPr>
    <w:rPr>
      <w:rFonts w:ascii="Times New Roman" w:hAnsi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75330"/>
    <w:pPr>
      <w:keepNext/>
      <w:keepLines/>
      <w:spacing w:before="360" w:after="120"/>
      <w:outlineLvl w:val="1"/>
    </w:pPr>
    <w:rPr>
      <w:rFonts w:ascii="Times New Roman" w:hAnsi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5330"/>
    <w:pPr>
      <w:keepNext/>
      <w:keepLines/>
      <w:spacing w:before="320" w:after="80"/>
      <w:outlineLvl w:val="2"/>
    </w:pPr>
    <w:rPr>
      <w:rFonts w:ascii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8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88"/>
  </w:style>
  <w:style w:type="paragraph" w:styleId="Footer">
    <w:name w:val="footer"/>
    <w:basedOn w:val="Normal"/>
    <w:link w:val="FooterChar"/>
    <w:uiPriority w:val="99"/>
    <w:unhideWhenUsed/>
    <w:rsid w:val="001A68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88"/>
  </w:style>
  <w:style w:type="character" w:styleId="Hyperlink">
    <w:name w:val="Hyperlink"/>
    <w:basedOn w:val="DefaultParagraphFont"/>
    <w:uiPriority w:val="99"/>
    <w:unhideWhenUsed/>
    <w:rsid w:val="00B10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C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9" ma:contentTypeDescription="Crear nuevo documento." ma:contentTypeScope="" ma:versionID="f14866ee3587f7ce27492aa7a9fad3cb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4a75488916cf2c0345e17416545d11eb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40D69-D70A-4887-BB33-E1D188072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E8896-2731-440D-9CE3-BDDDC8E7AD08}">
  <ds:schemaRefs>
    <ds:schemaRef ds:uri="http://schemas.microsoft.com/office/2006/metadata/properties"/>
    <ds:schemaRef ds:uri="http://schemas.microsoft.com/office/infopath/2007/PartnerControls"/>
    <ds:schemaRef ds:uri="f1f31ffb-9912-4459-99c8-b26e82094b51"/>
  </ds:schemaRefs>
</ds:datastoreItem>
</file>

<file path=customXml/itemProps3.xml><?xml version="1.0" encoding="utf-8"?>
<ds:datastoreItem xmlns:ds="http://schemas.openxmlformats.org/officeDocument/2006/customXml" ds:itemID="{4DD58F9B-16B3-488C-9DB9-F4C8208C1D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8AD1DB-3817-4623-AFD9-EE76B951E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393</Words>
  <Characters>2244</Characters>
  <Application>Microsoft Office Word</Application>
  <DocSecurity>4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 AMADOR CHILIQUINGA AMAYA</dc:creator>
  <cp:keywords/>
  <cp:lastModifiedBy>YESHUA AMADOR CHILIQUINGA AMAYA</cp:lastModifiedBy>
  <cp:revision>74</cp:revision>
  <dcterms:created xsi:type="dcterms:W3CDTF">2024-06-03T15:13:00Z</dcterms:created>
  <dcterms:modified xsi:type="dcterms:W3CDTF">2024-06-03T15:46:00Z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